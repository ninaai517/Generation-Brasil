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647A0" w14:textId="77777777" w:rsidR="00562380" w:rsidRDefault="00A65FAB">
      <w:pPr>
        <w:jc w:val="center"/>
        <w:rPr>
          <w:b/>
        </w:rPr>
      </w:pPr>
      <w:r>
        <w:rPr>
          <w:noProof/>
        </w:rPr>
        <w:drawing>
          <wp:inline distT="0" distB="0" distL="114300" distR="114300" wp14:anchorId="488AF78C" wp14:editId="16478DD4">
            <wp:extent cx="1616202" cy="4810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202" cy="481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A68172" w14:textId="77777777" w:rsidR="00562380" w:rsidRDefault="00562380">
      <w:pPr>
        <w:jc w:val="center"/>
        <w:rPr>
          <w:b/>
        </w:rPr>
      </w:pPr>
      <w:bookmarkStart w:id="0" w:name="_gjdgxs" w:colFirst="0" w:colLast="0"/>
      <w:bookmarkEnd w:id="0"/>
    </w:p>
    <w:p w14:paraId="47C0AE5B" w14:textId="61C64DA5" w:rsidR="00562380" w:rsidRDefault="00A65FAB">
      <w:pPr>
        <w:jc w:val="center"/>
        <w:rPr>
          <w:b/>
        </w:rPr>
      </w:pPr>
      <w:bookmarkStart w:id="1" w:name="_30j0zll" w:colFirst="0" w:colLast="0"/>
      <w:bookmarkEnd w:id="1"/>
      <w:r>
        <w:rPr>
          <w:b/>
        </w:rPr>
        <w:t>Atividade de Representação Pontuada 1 - Lista de Verificação &amp; Apostila</w:t>
      </w:r>
    </w:p>
    <w:p w14:paraId="0F9DA56F" w14:textId="03456ABF" w:rsidR="00C40812" w:rsidRDefault="00C40812">
      <w:pPr>
        <w:jc w:val="center"/>
      </w:pPr>
      <w:r>
        <w:rPr>
          <w:b/>
        </w:rPr>
        <w:t>GRUPO 04 – Ari, Cipriana, Ângela e Carolina.</w:t>
      </w:r>
    </w:p>
    <w:p w14:paraId="45EDBEE3" w14:textId="77777777" w:rsidR="00562380" w:rsidRDefault="00562380">
      <w:pPr>
        <w:jc w:val="center"/>
        <w:rPr>
          <w:b/>
          <w:color w:val="FF0000"/>
        </w:rPr>
      </w:pPr>
      <w:bookmarkStart w:id="2" w:name="_1fob9te" w:colFirst="0" w:colLast="0"/>
      <w:bookmarkEnd w:id="2"/>
    </w:p>
    <w:tbl>
      <w:tblPr>
        <w:tblStyle w:val="a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562380" w14:paraId="1E25FFF8" w14:textId="77777777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0DE89" w14:textId="77777777" w:rsidR="00562380" w:rsidRDefault="00A65FAB">
            <w:pPr>
              <w:rPr>
                <w:b/>
              </w:rPr>
            </w:pPr>
            <w:bookmarkStart w:id="3" w:name="_3znysh7" w:colFirst="0" w:colLast="0"/>
            <w:bookmarkEnd w:id="3"/>
            <w:r>
              <w:rPr>
                <w:b/>
              </w:rPr>
              <w:t>Orientações</w:t>
            </w:r>
          </w:p>
        </w:tc>
      </w:tr>
    </w:tbl>
    <w:p w14:paraId="32D98A89" w14:textId="77777777" w:rsidR="00562380" w:rsidRDefault="00562380">
      <w:pPr>
        <w:ind w:left="720"/>
        <w:rPr>
          <w:b/>
        </w:rPr>
      </w:pPr>
      <w:bookmarkStart w:id="4" w:name="_2et92p0" w:colFirst="0" w:colLast="0"/>
      <w:bookmarkEnd w:id="4"/>
    </w:p>
    <w:p w14:paraId="5EA48182" w14:textId="77777777" w:rsidR="00562380" w:rsidRDefault="00A65FAB">
      <w:pPr>
        <w:numPr>
          <w:ilvl w:val="0"/>
          <w:numId w:val="2"/>
        </w:numPr>
      </w:pPr>
      <w:bookmarkStart w:id="5" w:name="_tyjcwt" w:colFirst="0" w:colLast="0"/>
      <w:bookmarkEnd w:id="5"/>
      <w:r>
        <w:rPr>
          <w:b/>
        </w:rPr>
        <w:t>(8 minutos)</w:t>
      </w:r>
      <w:r>
        <w:t xml:space="preserve"> Reveja os pontos principais com todo o grupo. Seu/sua instrutor/a liderará a discussão.</w:t>
      </w:r>
    </w:p>
    <w:p w14:paraId="68094CF6" w14:textId="77777777" w:rsidR="00562380" w:rsidRDefault="00A65FAB">
      <w:pPr>
        <w:numPr>
          <w:ilvl w:val="0"/>
          <w:numId w:val="2"/>
        </w:numPr>
      </w:pPr>
      <w:bookmarkStart w:id="6" w:name="_3dy6vkm" w:colFirst="0" w:colLast="0"/>
      <w:bookmarkEnd w:id="6"/>
      <w:r>
        <w:t>(</w:t>
      </w:r>
      <w:r>
        <w:rPr>
          <w:b/>
        </w:rPr>
        <w:t>7 minutos</w:t>
      </w:r>
      <w:r>
        <w:t xml:space="preserve">) </w:t>
      </w:r>
      <w:r w:rsidRPr="00DB3A34">
        <w:rPr>
          <w:b/>
          <w:bCs/>
          <w:color w:val="FF0000"/>
        </w:rPr>
        <w:t>Leia e analise a lista de verificação que você usará para dar nota a seus colegas</w:t>
      </w:r>
      <w:r>
        <w:t>. Durante cada rodada, o/a observador/a silencioso/a dará uma nota ao/à desenvolvedor/a Java.</w:t>
      </w:r>
    </w:p>
    <w:p w14:paraId="47DA796B" w14:textId="77777777" w:rsidR="00562380" w:rsidRDefault="00A65FAB">
      <w:pPr>
        <w:numPr>
          <w:ilvl w:val="0"/>
          <w:numId w:val="9"/>
        </w:numPr>
      </w:pPr>
      <w:bookmarkStart w:id="7" w:name="_1t3h5sf" w:colFirst="0" w:colLast="0"/>
      <w:bookmarkEnd w:id="7"/>
      <w:r>
        <w:rPr>
          <w:b/>
        </w:rPr>
        <w:t>(40 minutos) Realize a atividade de representação</w:t>
      </w:r>
      <w:r>
        <w:t xml:space="preserve">, monitore o tempo para garantir que todas as pessoas da turma tenham uma chance de </w:t>
      </w:r>
      <w:r>
        <w:rPr>
          <w:b/>
        </w:rPr>
        <w:t xml:space="preserve">realizarem a atividade duas vezes, receber feedback, </w:t>
      </w:r>
      <w:r>
        <w:t xml:space="preserve">e </w:t>
      </w:r>
      <w:r>
        <w:rPr>
          <w:b/>
        </w:rPr>
        <w:t>receber uma nota.</w:t>
      </w:r>
    </w:p>
    <w:p w14:paraId="2370E7F9" w14:textId="77777777" w:rsidR="00562380" w:rsidRDefault="00A65FAB">
      <w:pPr>
        <w:numPr>
          <w:ilvl w:val="1"/>
          <w:numId w:val="9"/>
        </w:numPr>
      </w:pPr>
      <w:bookmarkStart w:id="8" w:name="_4d34og8" w:colFirst="0" w:colLast="0"/>
      <w:bookmarkEnd w:id="8"/>
      <w:r>
        <w:rPr>
          <w:b/>
        </w:rPr>
        <w:t xml:space="preserve">Distribua papeis </w:t>
      </w:r>
      <w:r>
        <w:t>e leia os detalhes para seu papel. (1 minuto)</w:t>
      </w:r>
    </w:p>
    <w:p w14:paraId="3D7FF6BA" w14:textId="77777777" w:rsidR="00562380" w:rsidRDefault="00A65FAB">
      <w:pPr>
        <w:numPr>
          <w:ilvl w:val="1"/>
          <w:numId w:val="9"/>
        </w:numPr>
      </w:pPr>
      <w:bookmarkStart w:id="9" w:name="_2s8eyo1" w:colFirst="0" w:colLast="0"/>
      <w:bookmarkEnd w:id="9"/>
      <w:r>
        <w:rPr>
          <w:b/>
        </w:rPr>
        <w:t xml:space="preserve">Realize </w:t>
      </w:r>
      <w:r>
        <w:t>a atividade de representação. (5 minutos)</w:t>
      </w:r>
    </w:p>
    <w:p w14:paraId="71290B0B" w14:textId="77777777" w:rsidR="00562380" w:rsidRDefault="00A65FAB">
      <w:pPr>
        <w:numPr>
          <w:ilvl w:val="1"/>
          <w:numId w:val="9"/>
        </w:numPr>
      </w:pPr>
      <w:bookmarkStart w:id="10" w:name="_17dp8vu" w:colFirst="0" w:colLast="0"/>
      <w:bookmarkEnd w:id="10"/>
      <w:r>
        <w:rPr>
          <w:b/>
        </w:rPr>
        <w:t>Dê feedback</w:t>
      </w:r>
      <w:r>
        <w:t xml:space="preserve"> ao/à participante no papel de desenvolvedor/a Java</w:t>
      </w:r>
      <w:r>
        <w:rPr>
          <w:b/>
        </w:rPr>
        <w:t>.</w:t>
      </w:r>
      <w:r>
        <w:t xml:space="preserve"> (2 minutos)</w:t>
      </w:r>
    </w:p>
    <w:p w14:paraId="4E999E28" w14:textId="77777777" w:rsidR="00562380" w:rsidRDefault="00A65FAB">
      <w:pPr>
        <w:numPr>
          <w:ilvl w:val="1"/>
          <w:numId w:val="9"/>
        </w:numPr>
      </w:pPr>
      <w:bookmarkStart w:id="11" w:name="_3rdcrjn" w:colFirst="0" w:colLast="0"/>
      <w:bookmarkEnd w:id="11"/>
      <w:r>
        <w:rPr>
          <w:b/>
        </w:rPr>
        <w:t xml:space="preserve">Realize </w:t>
      </w:r>
      <w:r>
        <w:t>a atividade de representação novamente, integrando o feedback. (5 minutos)</w:t>
      </w:r>
    </w:p>
    <w:p w14:paraId="7655336E" w14:textId="77777777" w:rsidR="00562380" w:rsidRDefault="00A65FAB">
      <w:pPr>
        <w:numPr>
          <w:ilvl w:val="1"/>
          <w:numId w:val="9"/>
        </w:numPr>
      </w:pPr>
      <w:bookmarkStart w:id="12" w:name="_26in1rg" w:colFirst="0" w:colLast="0"/>
      <w:bookmarkEnd w:id="12"/>
      <w:r>
        <w:rPr>
          <w:b/>
        </w:rPr>
        <w:t>Dê uma nota e se prepare para a próxima rodada.</w:t>
      </w:r>
    </w:p>
    <w:p w14:paraId="3DA2E711" w14:textId="77777777" w:rsidR="00562380" w:rsidRDefault="00A65FAB">
      <w:pPr>
        <w:numPr>
          <w:ilvl w:val="2"/>
          <w:numId w:val="9"/>
        </w:numPr>
      </w:pPr>
      <w:bookmarkStart w:id="13" w:name="_lnxbz9" w:colFirst="0" w:colLast="0"/>
      <w:bookmarkEnd w:id="13"/>
      <w:r>
        <w:t xml:space="preserve">Dê nota à pessoa no papel de desenvolvedor/a Java </w:t>
      </w:r>
      <w:r>
        <w:rPr>
          <w:u w:val="single"/>
        </w:rPr>
        <w:t>na apostila dele/a</w:t>
      </w:r>
      <w:r>
        <w:t>, e a devolva para que ele/ela a leia antes da reflexão final. (1 minuto)</w:t>
      </w:r>
    </w:p>
    <w:p w14:paraId="2D87446E" w14:textId="77777777" w:rsidR="00562380" w:rsidRDefault="00A65FAB">
      <w:pPr>
        <w:numPr>
          <w:ilvl w:val="2"/>
          <w:numId w:val="9"/>
        </w:numPr>
      </w:pPr>
      <w:bookmarkStart w:id="14" w:name="_35nkun2" w:colFirst="0" w:colLast="0"/>
      <w:bookmarkEnd w:id="14"/>
      <w:r>
        <w:t>Enquanto o/a observador/a silencioso/a está dando a nota, as outras pessoas podem revisitar o cenário e ler os detalhes para seu próximo papel.</w:t>
      </w:r>
    </w:p>
    <w:p w14:paraId="3958EDDA" w14:textId="77777777" w:rsidR="00562380" w:rsidRDefault="00A65FAB">
      <w:pPr>
        <w:numPr>
          <w:ilvl w:val="0"/>
          <w:numId w:val="9"/>
        </w:numPr>
      </w:pPr>
      <w:bookmarkStart w:id="15" w:name="_1ksv4uv" w:colFirst="0" w:colLast="0"/>
      <w:bookmarkEnd w:id="15"/>
      <w:r>
        <w:rPr>
          <w:b/>
        </w:rPr>
        <w:t>(5 minutos)</w:t>
      </w:r>
      <w:r>
        <w:t xml:space="preserve"> Reveja a atividade de representação com todo o grupo. O/A instrutor/a liderará a discussão.</w:t>
      </w:r>
    </w:p>
    <w:p w14:paraId="23A99F63" w14:textId="77777777" w:rsidR="00562380" w:rsidRDefault="00562380">
      <w:pPr>
        <w:rPr>
          <w:b/>
          <w:u w:val="single"/>
        </w:rPr>
      </w:pPr>
    </w:p>
    <w:tbl>
      <w:tblPr>
        <w:tblStyle w:val="a0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562380" w14:paraId="6658B8F8" w14:textId="77777777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44E9D" w14:textId="77777777" w:rsidR="00562380" w:rsidRDefault="00A65FAB">
            <w:pPr>
              <w:rPr>
                <w:b/>
              </w:rPr>
            </w:pPr>
            <w:r>
              <w:rPr>
                <w:b/>
              </w:rPr>
              <w:t>Reveja os Pontos Principais</w:t>
            </w:r>
          </w:p>
        </w:tc>
      </w:tr>
    </w:tbl>
    <w:p w14:paraId="74BCFD6C" w14:textId="77777777" w:rsidR="00562380" w:rsidRDefault="00562380"/>
    <w:p w14:paraId="115317B1" w14:textId="77777777" w:rsidR="00562380" w:rsidRDefault="00A65FAB">
      <w:pPr>
        <w:numPr>
          <w:ilvl w:val="0"/>
          <w:numId w:val="3"/>
        </w:numPr>
      </w:pPr>
      <w:r>
        <w:t>Soluções precisas para resolução de problemas de desafios de desenvolvimento de software são importantes, pois suas decisões terão impactos de curto e longo prazo nos resultados do projeto e desempenho da equipe, o que no final será evidenciado nos resultados dos negócios e possível promoção para você.</w:t>
      </w:r>
    </w:p>
    <w:p w14:paraId="3BC093BA" w14:textId="77777777" w:rsidR="00562380" w:rsidRDefault="00A65FAB">
      <w:pPr>
        <w:numPr>
          <w:ilvl w:val="0"/>
          <w:numId w:val="3"/>
        </w:numPr>
      </w:pPr>
      <w:r>
        <w:t>Os passos para resolver um problema em um desafio de desenvolvimento de software são:</w:t>
      </w:r>
    </w:p>
    <w:p w14:paraId="65F029C6" w14:textId="77777777" w:rsidR="00562380" w:rsidRDefault="00A65FAB">
      <w:pPr>
        <w:numPr>
          <w:ilvl w:val="0"/>
          <w:numId w:val="1"/>
        </w:numPr>
      </w:pPr>
      <w:r>
        <w:t>Definir o problema.</w:t>
      </w:r>
    </w:p>
    <w:p w14:paraId="497F7DA6" w14:textId="77777777" w:rsidR="00562380" w:rsidRDefault="00A65FAB">
      <w:pPr>
        <w:numPr>
          <w:ilvl w:val="0"/>
          <w:numId w:val="1"/>
        </w:numPr>
      </w:pPr>
      <w:r>
        <w:t>Elaborar soluções.</w:t>
      </w:r>
    </w:p>
    <w:p w14:paraId="3B0438A6" w14:textId="77777777" w:rsidR="00562380" w:rsidRDefault="00A65FAB">
      <w:pPr>
        <w:numPr>
          <w:ilvl w:val="0"/>
          <w:numId w:val="1"/>
        </w:numPr>
      </w:pPr>
      <w:r>
        <w:t>Fazer sua pesquisa, mas não tentar reinventar a roda.</w:t>
      </w:r>
    </w:p>
    <w:p w14:paraId="2BFE0F00" w14:textId="77777777" w:rsidR="00562380" w:rsidRDefault="00A65FAB">
      <w:pPr>
        <w:numPr>
          <w:ilvl w:val="0"/>
          <w:numId w:val="1"/>
        </w:numPr>
      </w:pPr>
      <w:r>
        <w:t>Pensar e escolher uma solução.</w:t>
      </w:r>
    </w:p>
    <w:p w14:paraId="4C922C8B" w14:textId="77777777" w:rsidR="00562380" w:rsidRDefault="00A65FAB">
      <w:pPr>
        <w:numPr>
          <w:ilvl w:val="0"/>
          <w:numId w:val="1"/>
        </w:numPr>
      </w:pPr>
      <w:r>
        <w:t>Entrar em ação.</w:t>
      </w:r>
    </w:p>
    <w:p w14:paraId="1EC3BD85" w14:textId="77777777" w:rsidR="00562380" w:rsidRDefault="00A65FAB">
      <w:pPr>
        <w:numPr>
          <w:ilvl w:val="0"/>
          <w:numId w:val="1"/>
        </w:numPr>
      </w:pPr>
      <w:r>
        <w:t>Focar no que você é bom.</w:t>
      </w:r>
    </w:p>
    <w:p w14:paraId="564A55CE" w14:textId="77777777" w:rsidR="00562380" w:rsidRDefault="00A65FAB">
      <w:pPr>
        <w:numPr>
          <w:ilvl w:val="0"/>
          <w:numId w:val="1"/>
        </w:numPr>
      </w:pPr>
      <w:r>
        <w:t>Respeitar seu tempo.</w:t>
      </w:r>
    </w:p>
    <w:p w14:paraId="7CCAAC67" w14:textId="77777777" w:rsidR="00562380" w:rsidRDefault="00A65FAB">
      <w:pPr>
        <w:numPr>
          <w:ilvl w:val="0"/>
          <w:numId w:val="3"/>
        </w:numPr>
      </w:pPr>
      <w:r>
        <w:lastRenderedPageBreak/>
        <w:t>A Mentalidade de Crescimento é importante para a resolução de problemas em um desafio de desenvolvimento de software, pois você precisará enfrentar situações desconhecidas constantemente e terá que ser capaz de aprender como encontrar soluções adequadas sem se frustrar.</w:t>
      </w:r>
    </w:p>
    <w:p w14:paraId="0644F331" w14:textId="77777777" w:rsidR="00562380" w:rsidRDefault="00A65FAB">
      <w:pPr>
        <w:numPr>
          <w:ilvl w:val="0"/>
          <w:numId w:val="3"/>
        </w:numPr>
      </w:pPr>
      <w:r>
        <w:t>Estar disposto a se adaptar e abordar seus problemas de forma proativa é importante para a resolução de problemas em um desafio de desenvolvimento de software, pois você precisará sinalizar desafios assim que encontrá-los, propor diversas soluções e testá-las até que encontre aquela que funcione, e ser flexível para se adaptar a diferentes tipos de desafios técnicos a gerenciais.</w:t>
      </w:r>
    </w:p>
    <w:p w14:paraId="1E325760" w14:textId="77777777" w:rsidR="00562380" w:rsidRDefault="00562380"/>
    <w:tbl>
      <w:tblPr>
        <w:tblStyle w:val="a1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562380" w14:paraId="42C2B22F" w14:textId="77777777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EB6AD" w14:textId="77777777" w:rsidR="00562380" w:rsidRDefault="00A65FAB">
            <w:pPr>
              <w:rPr>
                <w:b/>
              </w:rPr>
            </w:pPr>
            <w:r>
              <w:rPr>
                <w:b/>
              </w:rPr>
              <w:t>Atividade de Representação</w:t>
            </w:r>
          </w:p>
        </w:tc>
      </w:tr>
    </w:tbl>
    <w:p w14:paraId="423A9CC6" w14:textId="77777777" w:rsidR="00562380" w:rsidRDefault="00562380">
      <w:pPr>
        <w:rPr>
          <w:u w:val="single"/>
        </w:rPr>
      </w:pPr>
    </w:p>
    <w:p w14:paraId="5D9D40C1" w14:textId="77777777" w:rsidR="00562380" w:rsidRDefault="00A65FAB">
      <w:pPr>
        <w:numPr>
          <w:ilvl w:val="0"/>
          <w:numId w:val="7"/>
        </w:numPr>
      </w:pPr>
      <w:r>
        <w:rPr>
          <w:b/>
        </w:rPr>
        <w:t>A Situação:</w:t>
      </w:r>
      <w:r>
        <w:t xml:space="preserve"> Em uma empresa de desenvolvimento de aplicativos, um/a desenvolvedor/a Java precisa desenvolver um chatbot para responder a perguntas frequentes de clientes. Essa pessoa nunca realizou uma tarefa semelhante antes, e não está familiarizado/a com inteligência artificial (IA). </w:t>
      </w:r>
    </w:p>
    <w:p w14:paraId="74CA0A5F" w14:textId="77777777" w:rsidR="00562380" w:rsidRDefault="00562380"/>
    <w:p w14:paraId="05FCCBB0" w14:textId="77777777" w:rsidR="00562380" w:rsidRDefault="00A65FAB">
      <w:pPr>
        <w:ind w:left="720"/>
        <w:rPr>
          <w:color w:val="FF0000"/>
        </w:rPr>
      </w:pPr>
      <w:r>
        <w:rPr>
          <w:b/>
        </w:rPr>
        <w:t>A atividade de representação começa</w:t>
      </w:r>
      <w:r>
        <w:t xml:space="preserve"> quando o/a desenvolvedor/a Java aborda o/a supervisor/a. </w:t>
      </w:r>
      <w:r>
        <w:rPr>
          <w:b/>
        </w:rPr>
        <w:t xml:space="preserve">A atividade de representação termina </w:t>
      </w:r>
      <w:r>
        <w:t>depois que o/a supervisor/a estiver satisfeito e considerar que o/a desenvolvedor/a tem um plano suficiente para abordar a tarefa.</w:t>
      </w:r>
    </w:p>
    <w:p w14:paraId="4E1EC513" w14:textId="77777777" w:rsidR="00562380" w:rsidRDefault="00562380"/>
    <w:p w14:paraId="0D7B5534" w14:textId="401B9CAE" w:rsidR="00562380" w:rsidRDefault="00A65FAB">
      <w:pPr>
        <w:numPr>
          <w:ilvl w:val="0"/>
          <w:numId w:val="8"/>
        </w:numPr>
      </w:pPr>
      <w:r>
        <w:rPr>
          <w:b/>
        </w:rPr>
        <w:t>Desenvolvedores/as Java:</w:t>
      </w:r>
      <w:r>
        <w:t xml:space="preserve"> Você trabalha como desenvolvedor/a Java em uma empresa de desenvolvimento de aplicativos há 2 meses. Você recebeu a tarefa de desenvolver um chatbot para responder a perguntas frequentes de clientes. Essa é a primeira tarefa que você realizar</w:t>
      </w:r>
      <w:r w:rsidR="00FE463B">
        <w:t xml:space="preserve">á </w:t>
      </w:r>
      <w:r>
        <w:t>sozinho/a desde o início. Você está feliz  por trabalhar para sua empresa, sua motivação está nas alturas, mas você nunca realizou uma tarefa semelhante antes, e você não tem muita familiaridade com inteligência artificial (IA). Você  não vê a hora para descobrir como prosseguir e começar.</w:t>
      </w:r>
    </w:p>
    <w:p w14:paraId="4F806390" w14:textId="77777777" w:rsidR="00562380" w:rsidRDefault="00562380">
      <w:pPr>
        <w:ind w:left="720"/>
      </w:pPr>
    </w:p>
    <w:p w14:paraId="0B786395" w14:textId="77777777" w:rsidR="00562380" w:rsidRDefault="00A65FAB">
      <w:pPr>
        <w:ind w:left="720"/>
      </w:pPr>
      <w:r>
        <w:t>Suas metas nessa atividade de representação são:</w:t>
      </w:r>
    </w:p>
    <w:p w14:paraId="2490FD8F" w14:textId="77777777" w:rsidR="00562380" w:rsidRDefault="00A65FAB">
      <w:pPr>
        <w:numPr>
          <w:ilvl w:val="1"/>
          <w:numId w:val="8"/>
        </w:numPr>
      </w:pPr>
      <w:r>
        <w:t>Determinar os passos que você deve seguir para abordar a tarefa</w:t>
      </w:r>
    </w:p>
    <w:p w14:paraId="695C13CA" w14:textId="77777777" w:rsidR="00562380" w:rsidRDefault="00A65FAB">
      <w:pPr>
        <w:numPr>
          <w:ilvl w:val="1"/>
          <w:numId w:val="8"/>
        </w:numPr>
      </w:pPr>
      <w:r>
        <w:t xml:space="preserve">Aborde seu/sua supervisor/a para explicar a situação e seu plano </w:t>
      </w:r>
    </w:p>
    <w:p w14:paraId="0C70191B" w14:textId="77777777" w:rsidR="00562380" w:rsidRDefault="00A65FAB">
      <w:pPr>
        <w:numPr>
          <w:ilvl w:val="1"/>
          <w:numId w:val="8"/>
        </w:numPr>
      </w:pPr>
      <w:r>
        <w:t>Quando você estiver explicando a situação a seu/sua supervisor/a, descreva como você seguirá (ou já seguiu) as etapas para solucionar um desafio de desenvolvimento de software</w:t>
      </w:r>
    </w:p>
    <w:p w14:paraId="437FE9CA" w14:textId="77777777" w:rsidR="00562380" w:rsidRDefault="00562380"/>
    <w:p w14:paraId="1D38C114" w14:textId="77777777" w:rsidR="00562380" w:rsidRDefault="00A65FAB">
      <w:pPr>
        <w:numPr>
          <w:ilvl w:val="0"/>
          <w:numId w:val="5"/>
        </w:numPr>
      </w:pPr>
      <w:r>
        <w:rPr>
          <w:b/>
        </w:rPr>
        <w:t>Supervisor:</w:t>
      </w:r>
      <w:r>
        <w:t xml:space="preserve"> Você é um/a líder de equipe em uma empresa de desenvolvimento de aplicativos. Você designou um/a desenvolvedor/a Java novo/a para desenvolver um chatbot para responder a perguntas frequentes. Você não está ciente de que essa pessoa não tem experiência com IA. Quando o/a desenvolvedor/a Java te aborda, você faz o seguinte: </w:t>
      </w:r>
    </w:p>
    <w:p w14:paraId="2553D5D0" w14:textId="77777777" w:rsidR="00562380" w:rsidRDefault="00A65FAB">
      <w:pPr>
        <w:numPr>
          <w:ilvl w:val="1"/>
          <w:numId w:val="5"/>
        </w:numPr>
      </w:pPr>
      <w:r>
        <w:t>Cumprimente a pessoa em questão cordialmente, mas aja como se estivesse ocupado e trabalhando em algo.</w:t>
      </w:r>
    </w:p>
    <w:p w14:paraId="1C3E5339" w14:textId="77777777" w:rsidR="00562380" w:rsidRDefault="00A65FAB">
      <w:pPr>
        <w:numPr>
          <w:ilvl w:val="2"/>
          <w:numId w:val="5"/>
        </w:numPr>
      </w:pPr>
      <w:r>
        <w:t>Por exemplo, sorria e diga "Bom dia!" cordialmente, mas então abaixe a cabeça e finja que voltou ao trabalho.</w:t>
      </w:r>
    </w:p>
    <w:p w14:paraId="1E0B7033" w14:textId="77777777" w:rsidR="00562380" w:rsidRPr="00F11022" w:rsidRDefault="00A65FAB">
      <w:pPr>
        <w:numPr>
          <w:ilvl w:val="3"/>
          <w:numId w:val="5"/>
        </w:numPr>
        <w:rPr>
          <w:highlight w:val="yellow"/>
        </w:rPr>
      </w:pPr>
      <w:r w:rsidRPr="00F11022">
        <w:rPr>
          <w:b/>
          <w:highlight w:val="yellow"/>
        </w:rPr>
        <w:t>Se o/a desenvolvedor/a Java começar a falar com você imediatamente</w:t>
      </w:r>
      <w:r w:rsidRPr="00F11022">
        <w:rPr>
          <w:highlight w:val="yellow"/>
        </w:rPr>
        <w:t xml:space="preserve">, suspire ruidosamente e aja de forma frustrada por ter sido interrompido/a. </w:t>
      </w:r>
    </w:p>
    <w:p w14:paraId="37DC1ABC" w14:textId="77777777" w:rsidR="00562380" w:rsidRDefault="00A65FAB">
      <w:pPr>
        <w:numPr>
          <w:ilvl w:val="3"/>
          <w:numId w:val="5"/>
        </w:numPr>
      </w:pPr>
      <w:r>
        <w:rPr>
          <w:b/>
        </w:rPr>
        <w:lastRenderedPageBreak/>
        <w:t xml:space="preserve">Caso o/a desenvolvedor/a Java peça gentilmente para falar com você </w:t>
      </w:r>
      <w:r>
        <w:t>(ou se comunique eficientemente de outra forma, dada a situação), finja que parou de trabalhar e explique que você tem bastante tempo para ouvir e ajudar.</w:t>
      </w:r>
    </w:p>
    <w:p w14:paraId="11FA7FB5" w14:textId="77777777" w:rsidR="00562380" w:rsidRDefault="00A65FAB">
      <w:pPr>
        <w:numPr>
          <w:ilvl w:val="2"/>
          <w:numId w:val="5"/>
        </w:numPr>
      </w:pPr>
      <w:bookmarkStart w:id="16" w:name="_44sinio" w:colFirst="0" w:colLast="0"/>
      <w:bookmarkEnd w:id="16"/>
      <w:r>
        <w:rPr>
          <w:b/>
        </w:rPr>
        <w:t xml:space="preserve">Ouça enquanto a pessoa que representa </w:t>
      </w:r>
      <w:r>
        <w:t>fala. Sua dupla de atuação  deve considerar o seguinte:</w:t>
      </w:r>
    </w:p>
    <w:p w14:paraId="5201FB53" w14:textId="76E88157" w:rsidR="00562380" w:rsidRDefault="00A65FAB">
      <w:pPr>
        <w:numPr>
          <w:ilvl w:val="3"/>
          <w:numId w:val="5"/>
        </w:numPr>
      </w:pPr>
      <w:r>
        <w:t>Procurar uma solução online e/ou encontrar</w:t>
      </w:r>
      <w:r w:rsidR="00F11022">
        <w:t xml:space="preserve"> </w:t>
      </w:r>
      <w:r>
        <w:t>um website que a/o ensine a criar o chatbot</w:t>
      </w:r>
    </w:p>
    <w:p w14:paraId="31137E50" w14:textId="77777777" w:rsidR="00562380" w:rsidRDefault="00A65FAB">
      <w:pPr>
        <w:numPr>
          <w:ilvl w:val="4"/>
          <w:numId w:val="5"/>
        </w:numPr>
      </w:pPr>
      <w:r>
        <w:t>Dedicar tempo extra durante a semana para aprender</w:t>
      </w:r>
    </w:p>
    <w:p w14:paraId="53E190C3" w14:textId="77777777" w:rsidR="00562380" w:rsidRDefault="00A65FAB">
      <w:pPr>
        <w:numPr>
          <w:ilvl w:val="3"/>
          <w:numId w:val="5"/>
        </w:numPr>
      </w:pPr>
      <w:r>
        <w:t>Pedir a ajuda de colegas da equipe quando necessário</w:t>
      </w:r>
    </w:p>
    <w:p w14:paraId="0F7B708B" w14:textId="77777777" w:rsidR="00562380" w:rsidRDefault="00A65FAB">
      <w:pPr>
        <w:numPr>
          <w:ilvl w:val="3"/>
          <w:numId w:val="5"/>
        </w:numPr>
      </w:pPr>
      <w:r>
        <w:t>Alinhar-se com você para manter-se atualizado sobre seu progresso e perguntar se necessário</w:t>
      </w:r>
    </w:p>
    <w:p w14:paraId="0D9946F6" w14:textId="77777777" w:rsidR="00562380" w:rsidRDefault="00A65FAB">
      <w:pPr>
        <w:numPr>
          <w:ilvl w:val="3"/>
          <w:numId w:val="5"/>
        </w:numPr>
      </w:pPr>
      <w:r>
        <w:t>Dedicar tempo extra durante a semana para concluir essa tarefa urgente</w:t>
      </w:r>
    </w:p>
    <w:p w14:paraId="4C440343" w14:textId="77777777" w:rsidR="00562380" w:rsidRDefault="00A65FAB">
      <w:pPr>
        <w:numPr>
          <w:ilvl w:val="2"/>
          <w:numId w:val="5"/>
        </w:numPr>
        <w:rPr>
          <w:b/>
        </w:rPr>
      </w:pPr>
      <w:r>
        <w:rPr>
          <w:b/>
        </w:rPr>
        <w:t>Quando o/a desenvolvedor/a Java terminar de falar, pergunte</w:t>
      </w:r>
      <w:r>
        <w:t xml:space="preserve"> quanto tempo ele/ela planeja dedicar para aprender sobre como realizar a tarefa. Espere a pessoa responder</w:t>
      </w:r>
    </w:p>
    <w:p w14:paraId="683E0E82" w14:textId="77777777" w:rsidR="00562380" w:rsidRDefault="00A65FAB">
      <w:pPr>
        <w:numPr>
          <w:ilvl w:val="3"/>
          <w:numId w:val="5"/>
        </w:numPr>
      </w:pPr>
      <w:r>
        <w:t>O ideal é que o/a desenvolvedor/a Java dedique 50% do seu tempo para aprender sobre a tarefa. Se a pessoa der um número muito diferente disso, reoriente-o/a a 50%.</w:t>
      </w:r>
    </w:p>
    <w:p w14:paraId="2FBF8405" w14:textId="77777777" w:rsidR="00562380" w:rsidRDefault="00A65FAB">
      <w:pPr>
        <w:numPr>
          <w:ilvl w:val="2"/>
          <w:numId w:val="5"/>
        </w:numPr>
      </w:pPr>
      <w:r>
        <w:t>Encerre a conversa quando você estiver satisfeito e considere que o/a desenvolvedor/a Java resolveu o problema de forma eficaz e será capaz de concluir a tarefa.</w:t>
      </w:r>
    </w:p>
    <w:p w14:paraId="613871C8" w14:textId="77777777" w:rsidR="00562380" w:rsidRDefault="00562380"/>
    <w:p w14:paraId="4D71E7D0" w14:textId="77777777" w:rsidR="00562380" w:rsidRDefault="00A65FAB">
      <w:pPr>
        <w:numPr>
          <w:ilvl w:val="0"/>
          <w:numId w:val="6"/>
        </w:numPr>
      </w:pPr>
      <w:r>
        <w:rPr>
          <w:u w:val="single"/>
        </w:rPr>
        <w:t>Observador/a:</w:t>
      </w:r>
      <w:r>
        <w:t xml:space="preserve"> Você é um observador/a silencioso. Sua meta nessa atividade de representação é observar a pessoa que representa o/a desenvolvedor/a e dar feedback sobre os pontos listados abaixo.</w:t>
      </w:r>
    </w:p>
    <w:p w14:paraId="25D6EE75" w14:textId="77777777" w:rsidR="00562380" w:rsidRDefault="00562380">
      <w:pPr>
        <w:rPr>
          <w:b/>
          <w:color w:val="FF0000"/>
        </w:rPr>
      </w:pPr>
    </w:p>
    <w:p w14:paraId="4186B474" w14:textId="77777777" w:rsidR="00562380" w:rsidRDefault="00A65FAB">
      <w:pPr>
        <w:rPr>
          <w:b/>
        </w:rPr>
      </w:pPr>
      <w:r>
        <w:rPr>
          <w:b/>
        </w:rPr>
        <w:t>Pontos para Feedback</w:t>
      </w:r>
    </w:p>
    <w:p w14:paraId="2C24B74A" w14:textId="3FA32274" w:rsidR="00DB3A34" w:rsidRDefault="00A65FAB">
      <w:pPr>
        <w:numPr>
          <w:ilvl w:val="0"/>
          <w:numId w:val="4"/>
        </w:numPr>
        <w:sectPr w:rsidR="00DB3A34">
          <w:headerReference w:type="default" r:id="rId8"/>
          <w:footerReference w:type="default" r:id="rId9"/>
          <w:pgSz w:w="12240" w:h="15840"/>
          <w:pgMar w:top="1440" w:right="720" w:bottom="1440" w:left="720" w:header="0" w:footer="720" w:gutter="0"/>
          <w:pgNumType w:start="1"/>
          <w:cols w:space="720"/>
        </w:sectPr>
      </w:pPr>
      <w:r>
        <w:rPr>
          <w:b/>
        </w:rPr>
        <w:t>Confira a lista de verificação abaixo</w:t>
      </w:r>
      <w:r>
        <w:t xml:space="preserve"> para verificar perguntas que você pode usar para avaliar o desempenho do/a desenvolvedor/a Java. Certifique-se </w:t>
      </w:r>
      <w:r>
        <w:rPr>
          <w:b/>
        </w:rPr>
        <w:t>de explicar por que as ações do/a desenvolvedor/a Java atenderam ou não os critérios</w:t>
      </w:r>
      <w:r>
        <w:t xml:space="preserve"> nas perguntas</w:t>
      </w:r>
    </w:p>
    <w:p w14:paraId="67C59796" w14:textId="77777777" w:rsidR="00562380" w:rsidRDefault="00562380" w:rsidP="00F11022">
      <w:pPr>
        <w:ind w:left="720"/>
      </w:pPr>
    </w:p>
    <w:p w14:paraId="22554058" w14:textId="77777777" w:rsidR="00562380" w:rsidRDefault="00562380"/>
    <w:tbl>
      <w:tblPr>
        <w:tblStyle w:val="a2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562380" w14:paraId="70835CCA" w14:textId="77777777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22432" w14:textId="77777777" w:rsidR="00562380" w:rsidRDefault="00A65FAB">
            <w:pPr>
              <w:rPr>
                <w:b/>
              </w:rPr>
            </w:pPr>
            <w:r>
              <w:rPr>
                <w:b/>
              </w:rPr>
              <w:t>Lista de Verificação da Atividade de Representação Pontuada 1</w:t>
            </w:r>
          </w:p>
        </w:tc>
      </w:tr>
    </w:tbl>
    <w:p w14:paraId="7A8BAE49" w14:textId="77777777" w:rsidR="00562380" w:rsidRDefault="00562380"/>
    <w:p w14:paraId="5BAA1EEE" w14:textId="41E33435" w:rsidR="00562380" w:rsidRDefault="00A65FAB">
      <w:pPr>
        <w:rPr>
          <w:b/>
        </w:rPr>
      </w:pPr>
      <w:r>
        <w:rPr>
          <w:b/>
        </w:rPr>
        <w:t xml:space="preserve">Nome do/a Participante (Desenvolvedor/a Java): </w:t>
      </w:r>
      <w:r w:rsidR="00E77DDB">
        <w:rPr>
          <w:b/>
        </w:rPr>
        <w:t>Ari</w:t>
      </w:r>
      <w:r>
        <w:rPr>
          <w:b/>
        </w:rPr>
        <w:tab/>
      </w:r>
      <w:r>
        <w:rPr>
          <w:b/>
        </w:rPr>
        <w:tab/>
        <w:t xml:space="preserve"> Data:</w:t>
      </w:r>
      <w:ins w:id="17" w:author="Filipe Silva" w:date="2022-04-25T15:22:00Z">
        <w:r>
          <w:rPr>
            <w:b/>
          </w:rPr>
          <w:t>25/04/2022</w:t>
        </w:r>
      </w:ins>
      <w:r>
        <w:rPr>
          <w:b/>
        </w:rPr>
        <w:t xml:space="preserve"> ________</w:t>
      </w:r>
    </w:p>
    <w:p w14:paraId="28716668" w14:textId="77777777" w:rsidR="00562380" w:rsidRDefault="00562380"/>
    <w:tbl>
      <w:tblPr>
        <w:tblStyle w:val="a3"/>
        <w:tblW w:w="108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10"/>
        <w:gridCol w:w="990"/>
        <w:gridCol w:w="900"/>
      </w:tblGrid>
      <w:tr w:rsidR="00562380" w14:paraId="16255360" w14:textId="77777777">
        <w:trPr>
          <w:trHeight w:val="420"/>
          <w:jc w:val="center"/>
        </w:trPr>
        <w:tc>
          <w:tcPr>
            <w:tcW w:w="89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2645F" w14:textId="77777777" w:rsidR="00562380" w:rsidRDefault="00A65FAB">
            <w:pPr>
              <w:spacing w:line="240" w:lineRule="auto"/>
              <w:rPr>
                <w:b/>
              </w:rPr>
            </w:pPr>
            <w:r>
              <w:rPr>
                <w:b/>
              </w:rPr>
              <w:t>Critérios</w:t>
            </w:r>
          </w:p>
        </w:tc>
        <w:tc>
          <w:tcPr>
            <w:tcW w:w="9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15A04" w14:textId="77777777" w:rsidR="00562380" w:rsidRDefault="00A65FAB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Sim</w:t>
            </w:r>
          </w:p>
        </w:tc>
        <w:tc>
          <w:tcPr>
            <w:tcW w:w="9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72C8F" w14:textId="77777777" w:rsidR="00562380" w:rsidRDefault="00A65FA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Não</w:t>
            </w:r>
          </w:p>
        </w:tc>
      </w:tr>
      <w:tr w:rsidR="00562380" w14:paraId="63F5E95C" w14:textId="77777777">
        <w:trPr>
          <w:jc w:val="center"/>
        </w:trPr>
        <w:tc>
          <w:tcPr>
            <w:tcW w:w="8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C5328" w14:textId="77777777" w:rsidR="00562380" w:rsidRDefault="00A65FAB">
            <w:pPr>
              <w:widowControl w:val="0"/>
              <w:spacing w:line="240" w:lineRule="auto"/>
            </w:pPr>
            <w:r>
              <w:rPr>
                <w:highlight w:val="white"/>
              </w:rPr>
              <w:t xml:space="preserve">O/A desenvolvedor/a Java demonstrou </w:t>
            </w:r>
            <w:r>
              <w:rPr>
                <w:b/>
                <w:highlight w:val="white"/>
              </w:rPr>
              <w:t>elementos de comunicação eficaz</w:t>
            </w:r>
            <w:r>
              <w:rPr>
                <w:highlight w:val="white"/>
              </w:rPr>
              <w:t>?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EF1BB" w14:textId="77777777" w:rsidR="00562380" w:rsidRDefault="00A65FAB">
            <w:pPr>
              <w:widowControl w:val="0"/>
              <w:spacing w:line="240" w:lineRule="auto"/>
            </w:pPr>
            <w:ins w:id="18" w:author="Filipe Silva" w:date="2022-04-25T15:22:00Z">
              <w:r>
                <w:t xml:space="preserve">      x</w:t>
              </w:r>
            </w:ins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C88B8" w14:textId="77777777" w:rsidR="00562380" w:rsidRDefault="00562380">
            <w:pPr>
              <w:widowControl w:val="0"/>
              <w:spacing w:line="240" w:lineRule="auto"/>
            </w:pPr>
          </w:p>
        </w:tc>
      </w:tr>
      <w:tr w:rsidR="00562380" w14:paraId="1F646C49" w14:textId="77777777">
        <w:trPr>
          <w:jc w:val="center"/>
        </w:trPr>
        <w:tc>
          <w:tcPr>
            <w:tcW w:w="8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66B8D" w14:textId="77777777" w:rsidR="00562380" w:rsidRDefault="00A65FAB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O/A desenvolvedor/a Java demonstrou </w:t>
            </w:r>
            <w:r>
              <w:rPr>
                <w:b/>
                <w:highlight w:val="white"/>
              </w:rPr>
              <w:t>um entendimento de como priorizar adequadamente o tempo/tarefas dada a situação</w:t>
            </w:r>
            <w:r>
              <w:rPr>
                <w:highlight w:val="white"/>
              </w:rPr>
              <w:t>?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8E719" w14:textId="77777777" w:rsidR="00562380" w:rsidRDefault="00A65FAB">
            <w:pPr>
              <w:widowControl w:val="0"/>
              <w:spacing w:line="240" w:lineRule="auto"/>
            </w:pPr>
            <w:ins w:id="19" w:author="Filipe Silva" w:date="2022-04-25T15:22:00Z">
              <w:r>
                <w:rPr>
                  <w:highlight w:val="white"/>
                </w:rPr>
                <w:t xml:space="preserve">      x</w:t>
              </w:r>
            </w:ins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6930E" w14:textId="77777777" w:rsidR="00562380" w:rsidRDefault="00562380">
            <w:pPr>
              <w:widowControl w:val="0"/>
              <w:spacing w:line="240" w:lineRule="auto"/>
            </w:pPr>
          </w:p>
        </w:tc>
      </w:tr>
      <w:tr w:rsidR="00562380" w14:paraId="657E3197" w14:textId="77777777">
        <w:trPr>
          <w:jc w:val="center"/>
        </w:trPr>
        <w:tc>
          <w:tcPr>
            <w:tcW w:w="8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AEB15" w14:textId="77777777" w:rsidR="00562380" w:rsidRDefault="00A65FAB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O/A desenvolvedor/a Java seguiu e/ou descreveu adequadamente </w:t>
            </w:r>
            <w:r>
              <w:rPr>
                <w:b/>
                <w:highlight w:val="white"/>
              </w:rPr>
              <w:t>os passos para resolver um desafio de desenvolvimento de software</w:t>
            </w:r>
            <w:r>
              <w:rPr>
                <w:highlight w:val="white"/>
              </w:rPr>
              <w:t>?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9782B" w14:textId="77777777" w:rsidR="00562380" w:rsidRDefault="00A65FAB">
            <w:pPr>
              <w:widowControl w:val="0"/>
              <w:spacing w:line="240" w:lineRule="auto"/>
            </w:pPr>
            <w:ins w:id="20" w:author="Filipe Silva" w:date="2022-04-25T15:23:00Z">
              <w:r>
                <w:rPr>
                  <w:highlight w:val="white"/>
                </w:rPr>
                <w:t xml:space="preserve">      x</w:t>
              </w:r>
            </w:ins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3E6E8" w14:textId="77777777" w:rsidR="00562380" w:rsidRDefault="00562380">
            <w:pPr>
              <w:widowControl w:val="0"/>
              <w:spacing w:line="240" w:lineRule="auto"/>
            </w:pPr>
          </w:p>
        </w:tc>
      </w:tr>
      <w:tr w:rsidR="00562380" w14:paraId="1F5436F2" w14:textId="77777777">
        <w:trPr>
          <w:jc w:val="center"/>
        </w:trPr>
        <w:tc>
          <w:tcPr>
            <w:tcW w:w="8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1497E" w14:textId="77777777" w:rsidR="00562380" w:rsidRDefault="00A65FAB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O/A desenvolvedor/a Java demonstrou </w:t>
            </w:r>
            <w:r>
              <w:rPr>
                <w:b/>
                <w:highlight w:val="white"/>
              </w:rPr>
              <w:t>persistência e responsabilidade pessoal</w:t>
            </w:r>
            <w:r>
              <w:rPr>
                <w:highlight w:val="white"/>
              </w:rPr>
              <w:t>?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D463C" w14:textId="77777777" w:rsidR="00562380" w:rsidRDefault="00A65FAB">
            <w:pPr>
              <w:widowControl w:val="0"/>
              <w:spacing w:line="240" w:lineRule="auto"/>
            </w:pPr>
            <w:ins w:id="21" w:author="Filipe Silva" w:date="2022-04-25T15:23:00Z">
              <w:r>
                <w:rPr>
                  <w:highlight w:val="white"/>
                </w:rPr>
                <w:t xml:space="preserve">      x</w:t>
              </w:r>
            </w:ins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C2F02" w14:textId="77777777" w:rsidR="00562380" w:rsidRDefault="00562380">
            <w:pPr>
              <w:widowControl w:val="0"/>
              <w:spacing w:line="240" w:lineRule="auto"/>
            </w:pPr>
          </w:p>
        </w:tc>
      </w:tr>
      <w:tr w:rsidR="00562380" w14:paraId="0ADFAC7D" w14:textId="77777777">
        <w:trPr>
          <w:trHeight w:val="420"/>
          <w:jc w:val="center"/>
        </w:trPr>
        <w:tc>
          <w:tcPr>
            <w:tcW w:w="89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CA5DF" w14:textId="77777777" w:rsidR="00562380" w:rsidRDefault="00A65FA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Pontuação Total (Número de Verificações "Sim")</w:t>
            </w:r>
          </w:p>
        </w:tc>
        <w:tc>
          <w:tcPr>
            <w:tcW w:w="189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4528C" w14:textId="77777777" w:rsidR="00562380" w:rsidRDefault="00A65FAB">
            <w:pPr>
              <w:widowControl w:val="0"/>
              <w:spacing w:line="240" w:lineRule="auto"/>
            </w:pPr>
            <w:r>
              <w:t xml:space="preserve">          </w:t>
            </w:r>
            <w:ins w:id="22" w:author="Filipe Silva" w:date="2022-04-25T15:23:00Z">
              <w:r>
                <w:t>4</w:t>
              </w:r>
            </w:ins>
            <w:r>
              <w:t xml:space="preserve"> / 4</w:t>
            </w:r>
          </w:p>
        </w:tc>
      </w:tr>
      <w:tr w:rsidR="00562380" w14:paraId="01176B82" w14:textId="77777777">
        <w:trPr>
          <w:trHeight w:val="420"/>
          <w:jc w:val="center"/>
        </w:trPr>
        <w:tc>
          <w:tcPr>
            <w:tcW w:w="1080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8F2E7" w14:textId="77777777" w:rsidR="00562380" w:rsidRDefault="00A65FA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Comentários:</w:t>
            </w:r>
            <w:ins w:id="23" w:author="Filipe Silva" w:date="2022-04-25T15:23:00Z">
              <w:r>
                <w:rPr>
                  <w:b/>
                </w:rPr>
                <w:t xml:space="preserve">  Ela se mostrou empenhada em aprender novos objetivos, mostrou total foco em priorizar o aprendizado exigido e mostrou uma boa comunicação.</w:t>
              </w:r>
            </w:ins>
          </w:p>
          <w:p w14:paraId="20BB6A4D" w14:textId="77777777" w:rsidR="00562380" w:rsidRDefault="00A65FA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E9D268" w14:textId="77777777" w:rsidR="00562380" w:rsidRDefault="00562380">
            <w:pPr>
              <w:widowControl w:val="0"/>
              <w:spacing w:line="240" w:lineRule="auto"/>
              <w:rPr>
                <w:b/>
              </w:rPr>
            </w:pPr>
          </w:p>
          <w:p w14:paraId="3539AFBB" w14:textId="77777777" w:rsidR="00562380" w:rsidRDefault="00562380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14:paraId="7A841425" w14:textId="77777777" w:rsidR="00562380" w:rsidRDefault="00562380">
      <w:pPr>
        <w:rPr>
          <w:color w:val="FF0000"/>
        </w:rPr>
      </w:pPr>
    </w:p>
    <w:tbl>
      <w:tblPr>
        <w:tblStyle w:val="a4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562380" w14:paraId="4E94D156" w14:textId="77777777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5B8F1" w14:textId="77777777" w:rsidR="00562380" w:rsidRDefault="00A65FAB">
            <w:pPr>
              <w:rPr>
                <w:b/>
              </w:rPr>
            </w:pPr>
            <w:r>
              <w:rPr>
                <w:b/>
              </w:rPr>
              <w:t>Revisão como Todo o Grupo</w:t>
            </w:r>
          </w:p>
        </w:tc>
      </w:tr>
    </w:tbl>
    <w:p w14:paraId="05504085" w14:textId="77777777" w:rsidR="00F11022" w:rsidRDefault="00F11022" w:rsidP="00F11022">
      <w:pPr>
        <w:ind w:left="720"/>
      </w:pPr>
    </w:p>
    <w:p w14:paraId="72C7E47D" w14:textId="2408FABA" w:rsidR="00F11022" w:rsidRDefault="00F11022" w:rsidP="00F11022"/>
    <w:p w14:paraId="07877289" w14:textId="7241B7C0" w:rsidR="00F11022" w:rsidRDefault="00F11022" w:rsidP="00F11022"/>
    <w:p w14:paraId="5E33339D" w14:textId="6D4FF968" w:rsidR="00F11022" w:rsidRDefault="00F11022" w:rsidP="00F11022"/>
    <w:p w14:paraId="301FEFC9" w14:textId="543EC62A" w:rsidR="00F11022" w:rsidRDefault="00F11022" w:rsidP="00F11022"/>
    <w:p w14:paraId="0745126D" w14:textId="7FE098EA" w:rsidR="00F11022" w:rsidRDefault="00F11022" w:rsidP="00F11022"/>
    <w:p w14:paraId="6657477C" w14:textId="3D5E5144" w:rsidR="00F11022" w:rsidRDefault="00F11022" w:rsidP="00F11022"/>
    <w:p w14:paraId="666062C9" w14:textId="1ABAA4FE" w:rsidR="00F11022" w:rsidRDefault="00F11022" w:rsidP="00F11022"/>
    <w:p w14:paraId="0558744D" w14:textId="2D726126" w:rsidR="00F11022" w:rsidRDefault="00F11022" w:rsidP="00F11022"/>
    <w:p w14:paraId="1805CAF8" w14:textId="31484F9B" w:rsidR="00F11022" w:rsidRDefault="00F11022" w:rsidP="00F11022"/>
    <w:p w14:paraId="3E22BA09" w14:textId="5547C51C" w:rsidR="00F11022" w:rsidRDefault="00F11022" w:rsidP="00F11022"/>
    <w:p w14:paraId="3D6194D8" w14:textId="6397FBDB" w:rsidR="00F11022" w:rsidRDefault="00F11022" w:rsidP="00F11022"/>
    <w:p w14:paraId="58A5F525" w14:textId="71BA7E8E" w:rsidR="00F11022" w:rsidRDefault="00F11022" w:rsidP="00F11022"/>
    <w:p w14:paraId="1A95FFEE" w14:textId="07880822" w:rsidR="00F11022" w:rsidRDefault="00F11022" w:rsidP="00F11022"/>
    <w:p w14:paraId="08ACBC73" w14:textId="65C62ED0" w:rsidR="00F11022" w:rsidRDefault="00F11022" w:rsidP="00F11022"/>
    <w:p w14:paraId="7EFED3C0" w14:textId="77777777" w:rsidR="00F11022" w:rsidRDefault="00F11022" w:rsidP="00F11022"/>
    <w:tbl>
      <w:tblPr>
        <w:tblStyle w:val="a2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F11022" w14:paraId="75D39879" w14:textId="77777777" w:rsidTr="00830E04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575C2" w14:textId="77777777" w:rsidR="00F11022" w:rsidRDefault="00F11022" w:rsidP="00830E04">
            <w:pPr>
              <w:rPr>
                <w:b/>
              </w:rPr>
            </w:pPr>
            <w:r>
              <w:rPr>
                <w:b/>
              </w:rPr>
              <w:lastRenderedPageBreak/>
              <w:t>Lista de Verificação da Atividade de Representação Pontuada 1</w:t>
            </w:r>
          </w:p>
        </w:tc>
      </w:tr>
    </w:tbl>
    <w:p w14:paraId="518D43AE" w14:textId="77777777" w:rsidR="00F11022" w:rsidRDefault="00F11022" w:rsidP="00F11022"/>
    <w:p w14:paraId="336A4F71" w14:textId="6B72DE77" w:rsidR="00F11022" w:rsidRDefault="00F11022" w:rsidP="00F11022">
      <w:pPr>
        <w:rPr>
          <w:b/>
        </w:rPr>
      </w:pPr>
      <w:r>
        <w:rPr>
          <w:b/>
        </w:rPr>
        <w:t>Nome do/a Participante (Desenvolvedor/a Java): Cipriana Luís</w:t>
      </w:r>
      <w:r>
        <w:rPr>
          <w:b/>
        </w:rPr>
        <w:tab/>
        <w:t xml:space="preserve"> Data:</w:t>
      </w:r>
      <w:ins w:id="24" w:author="Filipe Silva" w:date="2022-04-25T15:22:00Z">
        <w:r>
          <w:rPr>
            <w:b/>
          </w:rPr>
          <w:t>25/04/2022</w:t>
        </w:r>
      </w:ins>
      <w:r>
        <w:rPr>
          <w:b/>
        </w:rPr>
        <w:t xml:space="preserve"> ________</w:t>
      </w:r>
    </w:p>
    <w:p w14:paraId="107664BD" w14:textId="77777777" w:rsidR="00F11022" w:rsidRDefault="00F11022" w:rsidP="00F11022"/>
    <w:tbl>
      <w:tblPr>
        <w:tblStyle w:val="a3"/>
        <w:tblW w:w="108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10"/>
        <w:gridCol w:w="990"/>
        <w:gridCol w:w="900"/>
      </w:tblGrid>
      <w:tr w:rsidR="00F11022" w14:paraId="0B443AD3" w14:textId="77777777" w:rsidTr="00830E04">
        <w:trPr>
          <w:trHeight w:val="420"/>
          <w:jc w:val="center"/>
        </w:trPr>
        <w:tc>
          <w:tcPr>
            <w:tcW w:w="89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37377" w14:textId="77777777" w:rsidR="00F11022" w:rsidRDefault="00F11022" w:rsidP="00830E04">
            <w:pPr>
              <w:spacing w:line="240" w:lineRule="auto"/>
              <w:rPr>
                <w:b/>
              </w:rPr>
            </w:pPr>
            <w:r>
              <w:rPr>
                <w:b/>
              </w:rPr>
              <w:t>Critérios</w:t>
            </w:r>
          </w:p>
        </w:tc>
        <w:tc>
          <w:tcPr>
            <w:tcW w:w="9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156AE" w14:textId="77777777" w:rsidR="00F11022" w:rsidRDefault="00F11022" w:rsidP="00830E0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Sim</w:t>
            </w:r>
          </w:p>
        </w:tc>
        <w:tc>
          <w:tcPr>
            <w:tcW w:w="9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6F867" w14:textId="77777777" w:rsidR="00F11022" w:rsidRDefault="00F11022" w:rsidP="00830E0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Não</w:t>
            </w:r>
          </w:p>
        </w:tc>
      </w:tr>
      <w:tr w:rsidR="00F11022" w14:paraId="0739AF4A" w14:textId="77777777" w:rsidTr="00830E04">
        <w:trPr>
          <w:jc w:val="center"/>
        </w:trPr>
        <w:tc>
          <w:tcPr>
            <w:tcW w:w="8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154FE" w14:textId="77777777" w:rsidR="00F11022" w:rsidRDefault="00F11022" w:rsidP="00830E04">
            <w:pPr>
              <w:widowControl w:val="0"/>
              <w:spacing w:line="240" w:lineRule="auto"/>
            </w:pPr>
            <w:r>
              <w:rPr>
                <w:highlight w:val="white"/>
              </w:rPr>
              <w:t xml:space="preserve">O/A desenvolvedor/a Java demonstrou </w:t>
            </w:r>
            <w:r>
              <w:rPr>
                <w:b/>
                <w:highlight w:val="white"/>
              </w:rPr>
              <w:t>elementos de comunicação eficaz</w:t>
            </w:r>
            <w:r>
              <w:rPr>
                <w:highlight w:val="white"/>
              </w:rPr>
              <w:t>?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671CA" w14:textId="6F1C7955" w:rsidR="00F11022" w:rsidRDefault="00F11022" w:rsidP="00830E04">
            <w:pPr>
              <w:widowControl w:val="0"/>
              <w:spacing w:line="240" w:lineRule="auto"/>
            </w:pPr>
            <w:ins w:id="25" w:author="Filipe Silva" w:date="2022-04-25T15:22:00Z">
              <w:r>
                <w:t xml:space="preserve">     </w:t>
              </w:r>
            </w:ins>
            <w:r w:rsidR="00E77DDB">
              <w:t>x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7F9DF" w14:textId="77777777" w:rsidR="00F11022" w:rsidRDefault="00F11022" w:rsidP="00830E04">
            <w:pPr>
              <w:widowControl w:val="0"/>
              <w:spacing w:line="240" w:lineRule="auto"/>
            </w:pPr>
          </w:p>
        </w:tc>
      </w:tr>
      <w:tr w:rsidR="00F11022" w14:paraId="31E520A6" w14:textId="77777777" w:rsidTr="00830E04">
        <w:trPr>
          <w:jc w:val="center"/>
        </w:trPr>
        <w:tc>
          <w:tcPr>
            <w:tcW w:w="8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6641A" w14:textId="77777777" w:rsidR="00F11022" w:rsidRDefault="00F11022" w:rsidP="00830E04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O/A desenvolvedor/a Java demonstrou </w:t>
            </w:r>
            <w:r>
              <w:rPr>
                <w:b/>
                <w:highlight w:val="white"/>
              </w:rPr>
              <w:t>um entendimento de como priorizar adequadamente o tempo/tarefas dada a situação</w:t>
            </w:r>
            <w:r>
              <w:rPr>
                <w:highlight w:val="white"/>
              </w:rPr>
              <w:t>?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B1874" w14:textId="4E008C73" w:rsidR="00F11022" w:rsidRDefault="00E77DDB" w:rsidP="00E77DDB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60045" w14:textId="77777777" w:rsidR="00F11022" w:rsidRDefault="00F11022" w:rsidP="00830E04">
            <w:pPr>
              <w:widowControl w:val="0"/>
              <w:spacing w:line="240" w:lineRule="auto"/>
            </w:pPr>
          </w:p>
        </w:tc>
      </w:tr>
      <w:tr w:rsidR="00F11022" w14:paraId="45C80508" w14:textId="77777777" w:rsidTr="00830E04">
        <w:trPr>
          <w:jc w:val="center"/>
        </w:trPr>
        <w:tc>
          <w:tcPr>
            <w:tcW w:w="8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24204" w14:textId="77777777" w:rsidR="00F11022" w:rsidRDefault="00F11022" w:rsidP="00830E04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O/A desenvolvedor/a Java seguiu e/ou descreveu adequadamente </w:t>
            </w:r>
            <w:r>
              <w:rPr>
                <w:b/>
                <w:highlight w:val="white"/>
              </w:rPr>
              <w:t>os passos para resolver um desafio de desenvolvimento de software</w:t>
            </w:r>
            <w:r>
              <w:rPr>
                <w:highlight w:val="white"/>
              </w:rPr>
              <w:t>?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B78C2" w14:textId="6DA45BD4" w:rsidR="00F11022" w:rsidRDefault="00E77DDB" w:rsidP="00E77DDB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47422" w14:textId="77777777" w:rsidR="00F11022" w:rsidRDefault="00F11022" w:rsidP="00830E04">
            <w:pPr>
              <w:widowControl w:val="0"/>
              <w:spacing w:line="240" w:lineRule="auto"/>
            </w:pPr>
          </w:p>
        </w:tc>
      </w:tr>
      <w:tr w:rsidR="00F11022" w14:paraId="225B7C34" w14:textId="77777777" w:rsidTr="00830E04">
        <w:trPr>
          <w:jc w:val="center"/>
        </w:trPr>
        <w:tc>
          <w:tcPr>
            <w:tcW w:w="8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5E517" w14:textId="77777777" w:rsidR="00F11022" w:rsidRDefault="00F11022" w:rsidP="00830E04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O/A desenvolvedor/a Java demonstrou </w:t>
            </w:r>
            <w:r>
              <w:rPr>
                <w:b/>
                <w:highlight w:val="white"/>
              </w:rPr>
              <w:t>persistência e responsabilidade pessoal</w:t>
            </w:r>
            <w:r>
              <w:rPr>
                <w:highlight w:val="white"/>
              </w:rPr>
              <w:t>?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26D63" w14:textId="5563C229" w:rsidR="00F11022" w:rsidRDefault="00E77DDB" w:rsidP="00E77DDB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B3420" w14:textId="77777777" w:rsidR="00F11022" w:rsidRDefault="00F11022" w:rsidP="00830E04">
            <w:pPr>
              <w:widowControl w:val="0"/>
              <w:spacing w:line="240" w:lineRule="auto"/>
            </w:pPr>
          </w:p>
        </w:tc>
      </w:tr>
      <w:tr w:rsidR="00F11022" w14:paraId="1EAD6F09" w14:textId="77777777" w:rsidTr="00830E04">
        <w:trPr>
          <w:trHeight w:val="420"/>
          <w:jc w:val="center"/>
        </w:trPr>
        <w:tc>
          <w:tcPr>
            <w:tcW w:w="89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8A2CB" w14:textId="77777777" w:rsidR="00F11022" w:rsidRDefault="00F11022" w:rsidP="00830E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Pontuação Total (Número de Verificações "Sim")</w:t>
            </w:r>
          </w:p>
        </w:tc>
        <w:tc>
          <w:tcPr>
            <w:tcW w:w="189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A1FAA" w14:textId="77777777" w:rsidR="00F11022" w:rsidRDefault="00F11022" w:rsidP="00830E04">
            <w:pPr>
              <w:widowControl w:val="0"/>
              <w:spacing w:line="240" w:lineRule="auto"/>
            </w:pPr>
            <w:r>
              <w:t xml:space="preserve">         </w:t>
            </w:r>
            <w:r w:rsidRPr="00E77DDB">
              <w:t xml:space="preserve"> </w:t>
            </w:r>
            <w:ins w:id="26" w:author="Filipe Silva" w:date="2022-04-25T15:23:00Z">
              <w:r w:rsidRPr="00E77DDB">
                <w:t>4</w:t>
              </w:r>
            </w:ins>
            <w:r>
              <w:t xml:space="preserve"> / 4</w:t>
            </w:r>
          </w:p>
        </w:tc>
      </w:tr>
      <w:tr w:rsidR="00F11022" w14:paraId="0F0607D0" w14:textId="77777777" w:rsidTr="00830E04">
        <w:trPr>
          <w:trHeight w:val="420"/>
          <w:jc w:val="center"/>
        </w:trPr>
        <w:tc>
          <w:tcPr>
            <w:tcW w:w="1080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B59BB" w14:textId="2AA7AAF8" w:rsidR="00F11022" w:rsidRPr="00E77DDB" w:rsidRDefault="00F11022" w:rsidP="00E77DD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Comentários:</w:t>
            </w:r>
            <w:ins w:id="27" w:author="Filipe Silva" w:date="2022-04-25T15:23:00Z">
              <w:r>
                <w:rPr>
                  <w:b/>
                </w:rPr>
                <w:t xml:space="preserve">  </w:t>
              </w:r>
            </w:ins>
            <w:r w:rsidR="00E77DDB">
              <w:rPr>
                <w:b/>
              </w:rPr>
              <w:t xml:space="preserve">Cipriana se mostrou muito focada e entusiasmada em resolver o problema. </w:t>
            </w:r>
            <w:r w:rsidR="00E77DDB">
              <w:rPr>
                <w:b/>
              </w:rPr>
              <w:br/>
            </w:r>
          </w:p>
          <w:p w14:paraId="0BEE499B" w14:textId="77777777" w:rsidR="00F11022" w:rsidRDefault="00F11022" w:rsidP="00830E04">
            <w:pPr>
              <w:widowControl w:val="0"/>
              <w:spacing w:line="240" w:lineRule="auto"/>
              <w:rPr>
                <w:b/>
              </w:rPr>
            </w:pPr>
          </w:p>
          <w:p w14:paraId="4F8A7DB9" w14:textId="77777777" w:rsidR="00F11022" w:rsidRDefault="00F11022" w:rsidP="00830E04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14:paraId="756675B9" w14:textId="77777777" w:rsidR="00F11022" w:rsidRDefault="00F11022" w:rsidP="00F11022">
      <w:pPr>
        <w:rPr>
          <w:color w:val="FF0000"/>
        </w:rPr>
      </w:pPr>
    </w:p>
    <w:tbl>
      <w:tblPr>
        <w:tblStyle w:val="a4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F11022" w14:paraId="21E5B7D2" w14:textId="77777777" w:rsidTr="00830E04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F3F20" w14:textId="77777777" w:rsidR="00F11022" w:rsidRDefault="00F11022" w:rsidP="00830E04">
            <w:pPr>
              <w:rPr>
                <w:b/>
              </w:rPr>
            </w:pPr>
            <w:r>
              <w:rPr>
                <w:b/>
              </w:rPr>
              <w:t>Revisão como Todo o Grupo</w:t>
            </w:r>
          </w:p>
        </w:tc>
      </w:tr>
    </w:tbl>
    <w:p w14:paraId="04C9BD3F" w14:textId="77777777" w:rsidR="00F11022" w:rsidRDefault="00F11022" w:rsidP="00F11022"/>
    <w:p w14:paraId="4A6DD814" w14:textId="77777777" w:rsidR="00F11022" w:rsidRDefault="00F11022" w:rsidP="00F11022">
      <w:pPr>
        <w:ind w:left="720"/>
      </w:pPr>
    </w:p>
    <w:p w14:paraId="730747F6" w14:textId="3A265461" w:rsidR="00F11022" w:rsidRDefault="00F11022" w:rsidP="00F11022"/>
    <w:p w14:paraId="6B7FCD86" w14:textId="20FC880A" w:rsidR="00F11022" w:rsidRDefault="00F11022" w:rsidP="00F11022"/>
    <w:p w14:paraId="12FBB2F0" w14:textId="5D0C69B7" w:rsidR="00F11022" w:rsidRDefault="00F11022" w:rsidP="00F11022"/>
    <w:p w14:paraId="40408B17" w14:textId="0724C3A1" w:rsidR="00F11022" w:rsidRDefault="00F11022" w:rsidP="00F11022"/>
    <w:p w14:paraId="2871BBE6" w14:textId="30CD7943" w:rsidR="00F11022" w:rsidRDefault="00F11022" w:rsidP="00F11022"/>
    <w:p w14:paraId="55B1C6E5" w14:textId="20282AF1" w:rsidR="00F11022" w:rsidRDefault="00F11022" w:rsidP="00F11022"/>
    <w:p w14:paraId="40041AAB" w14:textId="787FF805" w:rsidR="00F11022" w:rsidRDefault="00F11022" w:rsidP="00F11022"/>
    <w:p w14:paraId="605AD937" w14:textId="184C077F" w:rsidR="00F11022" w:rsidRDefault="00F11022" w:rsidP="00F11022"/>
    <w:p w14:paraId="37C857EC" w14:textId="1BE1C8D6" w:rsidR="00F11022" w:rsidRDefault="00F11022" w:rsidP="00F11022"/>
    <w:p w14:paraId="3FE273E3" w14:textId="6D84A381" w:rsidR="00F11022" w:rsidRDefault="00F11022" w:rsidP="00F11022"/>
    <w:p w14:paraId="1481761D" w14:textId="459CFFE4" w:rsidR="00F11022" w:rsidRDefault="00F11022" w:rsidP="00F11022"/>
    <w:p w14:paraId="3311A100" w14:textId="465A484E" w:rsidR="00F11022" w:rsidRDefault="00F11022" w:rsidP="00F11022"/>
    <w:p w14:paraId="1094A0DF" w14:textId="30EC37E5" w:rsidR="00F11022" w:rsidRDefault="00F11022" w:rsidP="00F11022"/>
    <w:p w14:paraId="71291E76" w14:textId="51827FA4" w:rsidR="00F11022" w:rsidRDefault="00F11022" w:rsidP="00F11022"/>
    <w:p w14:paraId="16678A47" w14:textId="77777777" w:rsidR="00F11022" w:rsidRDefault="00F11022" w:rsidP="00F11022"/>
    <w:p w14:paraId="20A99013" w14:textId="77777777" w:rsidR="00F11022" w:rsidRDefault="00F11022" w:rsidP="00F11022"/>
    <w:tbl>
      <w:tblPr>
        <w:tblStyle w:val="a2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F11022" w14:paraId="0A0AB36A" w14:textId="77777777" w:rsidTr="00830E04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09A41" w14:textId="77777777" w:rsidR="00F11022" w:rsidRDefault="00F11022" w:rsidP="00830E04">
            <w:pPr>
              <w:rPr>
                <w:b/>
              </w:rPr>
            </w:pPr>
            <w:r>
              <w:rPr>
                <w:b/>
              </w:rPr>
              <w:t>Lista de Verificação da Atividade de Representação Pontuada 1</w:t>
            </w:r>
          </w:p>
        </w:tc>
      </w:tr>
    </w:tbl>
    <w:p w14:paraId="5791B077" w14:textId="77777777" w:rsidR="00F11022" w:rsidRDefault="00F11022" w:rsidP="00F11022"/>
    <w:p w14:paraId="0B2B9F99" w14:textId="737AA77C" w:rsidR="00F11022" w:rsidRDefault="00F11022" w:rsidP="00F11022">
      <w:pPr>
        <w:rPr>
          <w:b/>
        </w:rPr>
      </w:pPr>
      <w:r>
        <w:rPr>
          <w:b/>
        </w:rPr>
        <w:t>Nome do/a Participante (Desenvolvedor/a Java): Angela</w:t>
      </w:r>
      <w:r>
        <w:rPr>
          <w:b/>
        </w:rPr>
        <w:tab/>
        <w:t xml:space="preserve"> Data:</w:t>
      </w:r>
      <w:ins w:id="28" w:author="Filipe Silva" w:date="2022-04-25T15:22:00Z">
        <w:r>
          <w:rPr>
            <w:b/>
          </w:rPr>
          <w:t>25/04/2022</w:t>
        </w:r>
      </w:ins>
      <w:r>
        <w:rPr>
          <w:b/>
        </w:rPr>
        <w:t xml:space="preserve"> ________</w:t>
      </w:r>
    </w:p>
    <w:p w14:paraId="2396664F" w14:textId="77777777" w:rsidR="00F11022" w:rsidRDefault="00F11022" w:rsidP="00F11022"/>
    <w:tbl>
      <w:tblPr>
        <w:tblStyle w:val="a3"/>
        <w:tblW w:w="108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10"/>
        <w:gridCol w:w="990"/>
        <w:gridCol w:w="900"/>
      </w:tblGrid>
      <w:tr w:rsidR="00F11022" w14:paraId="68974503" w14:textId="77777777" w:rsidTr="00830E04">
        <w:trPr>
          <w:trHeight w:val="420"/>
          <w:jc w:val="center"/>
        </w:trPr>
        <w:tc>
          <w:tcPr>
            <w:tcW w:w="89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FA13D" w14:textId="77777777" w:rsidR="00F11022" w:rsidRDefault="00F11022" w:rsidP="00830E04">
            <w:pPr>
              <w:spacing w:line="240" w:lineRule="auto"/>
              <w:rPr>
                <w:b/>
              </w:rPr>
            </w:pPr>
            <w:r>
              <w:rPr>
                <w:b/>
              </w:rPr>
              <w:t>Critérios</w:t>
            </w:r>
          </w:p>
        </w:tc>
        <w:tc>
          <w:tcPr>
            <w:tcW w:w="9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9985F" w14:textId="77777777" w:rsidR="00F11022" w:rsidRDefault="00F11022" w:rsidP="00830E0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Sim</w:t>
            </w:r>
          </w:p>
        </w:tc>
        <w:tc>
          <w:tcPr>
            <w:tcW w:w="9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74DFB" w14:textId="77777777" w:rsidR="00F11022" w:rsidRDefault="00F11022" w:rsidP="00830E0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Não</w:t>
            </w:r>
          </w:p>
        </w:tc>
      </w:tr>
      <w:tr w:rsidR="00F11022" w14:paraId="292647CB" w14:textId="77777777" w:rsidTr="00830E04">
        <w:trPr>
          <w:jc w:val="center"/>
        </w:trPr>
        <w:tc>
          <w:tcPr>
            <w:tcW w:w="8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F7217" w14:textId="77777777" w:rsidR="00F11022" w:rsidRDefault="00F11022" w:rsidP="00830E04">
            <w:pPr>
              <w:widowControl w:val="0"/>
              <w:spacing w:line="240" w:lineRule="auto"/>
            </w:pPr>
            <w:r>
              <w:rPr>
                <w:highlight w:val="white"/>
              </w:rPr>
              <w:t xml:space="preserve">O/A desenvolvedor/a Java demonstrou </w:t>
            </w:r>
            <w:r>
              <w:rPr>
                <w:b/>
                <w:highlight w:val="white"/>
              </w:rPr>
              <w:t>elementos de comunicação eficaz</w:t>
            </w:r>
            <w:r>
              <w:rPr>
                <w:highlight w:val="white"/>
              </w:rPr>
              <w:t>?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8258" w14:textId="42220ACB" w:rsidR="00F11022" w:rsidRPr="000923D9" w:rsidRDefault="00F11022" w:rsidP="00830E04">
            <w:pPr>
              <w:widowControl w:val="0"/>
              <w:spacing w:line="240" w:lineRule="auto"/>
            </w:pPr>
            <w:ins w:id="29" w:author="Filipe Silva" w:date="2022-04-25T15:22:00Z">
              <w:r w:rsidRPr="000923D9">
                <w:t xml:space="preserve">     </w:t>
              </w:r>
            </w:ins>
            <w:r w:rsidR="000923D9">
              <w:t>x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D4754" w14:textId="77777777" w:rsidR="00F11022" w:rsidRDefault="00F11022" w:rsidP="00830E04">
            <w:pPr>
              <w:widowControl w:val="0"/>
              <w:spacing w:line="240" w:lineRule="auto"/>
            </w:pPr>
          </w:p>
        </w:tc>
      </w:tr>
      <w:tr w:rsidR="00F11022" w14:paraId="07980866" w14:textId="77777777" w:rsidTr="00830E04">
        <w:trPr>
          <w:jc w:val="center"/>
        </w:trPr>
        <w:tc>
          <w:tcPr>
            <w:tcW w:w="8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D0E43" w14:textId="77777777" w:rsidR="00F11022" w:rsidRDefault="00F11022" w:rsidP="00830E04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O/A desenvolvedor/a Java demonstrou </w:t>
            </w:r>
            <w:r>
              <w:rPr>
                <w:b/>
                <w:highlight w:val="white"/>
              </w:rPr>
              <w:t>um entendimento de como priorizar adequadamente o tempo/tarefas dada a situação</w:t>
            </w:r>
            <w:r>
              <w:rPr>
                <w:highlight w:val="white"/>
              </w:rPr>
              <w:t>?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9002C" w14:textId="1C6BB6E0" w:rsidR="00F11022" w:rsidRPr="000923D9" w:rsidRDefault="000923D9" w:rsidP="000923D9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87E09" w14:textId="77777777" w:rsidR="00F11022" w:rsidRDefault="00F11022" w:rsidP="00830E04">
            <w:pPr>
              <w:widowControl w:val="0"/>
              <w:spacing w:line="240" w:lineRule="auto"/>
            </w:pPr>
          </w:p>
        </w:tc>
      </w:tr>
      <w:tr w:rsidR="00F11022" w14:paraId="124F71B5" w14:textId="77777777" w:rsidTr="00830E04">
        <w:trPr>
          <w:jc w:val="center"/>
        </w:trPr>
        <w:tc>
          <w:tcPr>
            <w:tcW w:w="8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6DE75" w14:textId="77777777" w:rsidR="00F11022" w:rsidRDefault="00F11022" w:rsidP="00830E04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O/A desenvolvedor/a Java seguiu e/ou descreveu adequadamente </w:t>
            </w:r>
            <w:r>
              <w:rPr>
                <w:b/>
                <w:highlight w:val="white"/>
              </w:rPr>
              <w:t>os passos para resolver um desafio de desenvolvimento de software</w:t>
            </w:r>
            <w:r>
              <w:rPr>
                <w:highlight w:val="white"/>
              </w:rPr>
              <w:t>?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1318E" w14:textId="50FD31C8" w:rsidR="00F11022" w:rsidRPr="000923D9" w:rsidRDefault="000923D9" w:rsidP="000923D9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6E295" w14:textId="77777777" w:rsidR="00F11022" w:rsidRDefault="00F11022" w:rsidP="00830E04">
            <w:pPr>
              <w:widowControl w:val="0"/>
              <w:spacing w:line="240" w:lineRule="auto"/>
            </w:pPr>
          </w:p>
        </w:tc>
      </w:tr>
      <w:tr w:rsidR="00F11022" w14:paraId="1FF770B3" w14:textId="77777777" w:rsidTr="00830E04">
        <w:trPr>
          <w:jc w:val="center"/>
        </w:trPr>
        <w:tc>
          <w:tcPr>
            <w:tcW w:w="8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9DEBC" w14:textId="77777777" w:rsidR="00F11022" w:rsidRDefault="00F11022" w:rsidP="00830E04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O/A desenvolvedor/a Java demonstrou </w:t>
            </w:r>
            <w:r>
              <w:rPr>
                <w:b/>
                <w:highlight w:val="white"/>
              </w:rPr>
              <w:t>persistência e responsabilidade pessoal</w:t>
            </w:r>
            <w:r>
              <w:rPr>
                <w:highlight w:val="white"/>
              </w:rPr>
              <w:t>?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28BB1" w14:textId="5CB96FA7" w:rsidR="00F11022" w:rsidRPr="000923D9" w:rsidRDefault="000923D9" w:rsidP="000923D9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5E463" w14:textId="77777777" w:rsidR="00F11022" w:rsidRDefault="00F11022" w:rsidP="00830E04">
            <w:pPr>
              <w:widowControl w:val="0"/>
              <w:spacing w:line="240" w:lineRule="auto"/>
            </w:pPr>
          </w:p>
        </w:tc>
      </w:tr>
      <w:tr w:rsidR="00F11022" w14:paraId="56C1DB11" w14:textId="77777777" w:rsidTr="00830E04">
        <w:trPr>
          <w:trHeight w:val="420"/>
          <w:jc w:val="center"/>
        </w:trPr>
        <w:tc>
          <w:tcPr>
            <w:tcW w:w="89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B487C" w14:textId="77777777" w:rsidR="00F11022" w:rsidRDefault="00F11022" w:rsidP="00830E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Pontuação Total (Número de Verificações "Sim")</w:t>
            </w:r>
          </w:p>
        </w:tc>
        <w:tc>
          <w:tcPr>
            <w:tcW w:w="189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8A580" w14:textId="77777777" w:rsidR="00F11022" w:rsidRDefault="00F11022" w:rsidP="00830E04">
            <w:pPr>
              <w:widowControl w:val="0"/>
              <w:spacing w:line="240" w:lineRule="auto"/>
            </w:pPr>
            <w:r>
              <w:t xml:space="preserve">          </w:t>
            </w:r>
            <w:ins w:id="30" w:author="Filipe Silva" w:date="2022-04-25T15:23:00Z">
              <w:r>
                <w:t>4</w:t>
              </w:r>
            </w:ins>
            <w:r>
              <w:t xml:space="preserve"> / 4</w:t>
            </w:r>
          </w:p>
        </w:tc>
      </w:tr>
      <w:tr w:rsidR="00F11022" w14:paraId="70CC186B" w14:textId="77777777" w:rsidTr="00830E04">
        <w:trPr>
          <w:trHeight w:val="420"/>
          <w:jc w:val="center"/>
        </w:trPr>
        <w:tc>
          <w:tcPr>
            <w:tcW w:w="1080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0715A" w14:textId="6B537475" w:rsidR="00F11022" w:rsidRDefault="00F11022" w:rsidP="000923D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Comentários:</w:t>
            </w:r>
            <w:ins w:id="31" w:author="Filipe Silva" w:date="2022-04-25T15:23:00Z">
              <w:r>
                <w:rPr>
                  <w:b/>
                </w:rPr>
                <w:t xml:space="preserve">  </w:t>
              </w:r>
            </w:ins>
          </w:p>
          <w:p w14:paraId="75098061" w14:textId="77777777" w:rsidR="00F11022" w:rsidRDefault="00F11022" w:rsidP="00830E04">
            <w:pPr>
              <w:widowControl w:val="0"/>
              <w:spacing w:line="240" w:lineRule="auto"/>
              <w:rPr>
                <w:b/>
              </w:rPr>
            </w:pPr>
          </w:p>
          <w:p w14:paraId="088EFEA8" w14:textId="77777777" w:rsidR="00F11022" w:rsidRDefault="00F11022" w:rsidP="00830E04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14:paraId="60D1B336" w14:textId="77777777" w:rsidR="00F11022" w:rsidRDefault="00F11022" w:rsidP="00F11022">
      <w:pPr>
        <w:rPr>
          <w:color w:val="FF0000"/>
        </w:rPr>
      </w:pPr>
    </w:p>
    <w:tbl>
      <w:tblPr>
        <w:tblStyle w:val="a4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F11022" w14:paraId="716065C2" w14:textId="77777777" w:rsidTr="00830E04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4FFA6" w14:textId="77777777" w:rsidR="00F11022" w:rsidRDefault="00F11022" w:rsidP="00830E04">
            <w:pPr>
              <w:rPr>
                <w:b/>
              </w:rPr>
            </w:pPr>
            <w:r>
              <w:rPr>
                <w:b/>
              </w:rPr>
              <w:t>Revisão como Todo o Grupo</w:t>
            </w:r>
          </w:p>
        </w:tc>
      </w:tr>
    </w:tbl>
    <w:p w14:paraId="407E916D" w14:textId="77777777" w:rsidR="00F11022" w:rsidRDefault="00F11022" w:rsidP="00F11022">
      <w:pPr>
        <w:ind w:left="720"/>
      </w:pPr>
    </w:p>
    <w:sectPr w:rsidR="00F11022">
      <w:pgSz w:w="12240" w:h="15840"/>
      <w:pgMar w:top="1440" w:right="720" w:bottom="144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C6603" w14:textId="77777777" w:rsidR="003C414F" w:rsidRDefault="003C414F">
      <w:pPr>
        <w:spacing w:line="240" w:lineRule="auto"/>
      </w:pPr>
      <w:r>
        <w:separator/>
      </w:r>
    </w:p>
  </w:endnote>
  <w:endnote w:type="continuationSeparator" w:id="0">
    <w:p w14:paraId="327FC172" w14:textId="77777777" w:rsidR="003C414F" w:rsidRDefault="003C41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B589F" w14:textId="77777777" w:rsidR="00562380" w:rsidRDefault="00A65FAB">
    <w:pPr>
      <w:spacing w:line="240" w:lineRule="auto"/>
      <w:jc w:val="center"/>
    </w:pPr>
    <w:r>
      <w:t>© 2019 Generation: You Employed, Inc.</w:t>
    </w:r>
  </w:p>
  <w:p w14:paraId="19E39079" w14:textId="77777777" w:rsidR="00562380" w:rsidRDefault="00A65FAB">
    <w:pPr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DB3A3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6D0B0" w14:textId="77777777" w:rsidR="003C414F" w:rsidRDefault="003C414F">
      <w:pPr>
        <w:spacing w:line="240" w:lineRule="auto"/>
      </w:pPr>
      <w:r>
        <w:separator/>
      </w:r>
    </w:p>
  </w:footnote>
  <w:footnote w:type="continuationSeparator" w:id="0">
    <w:p w14:paraId="06813B05" w14:textId="77777777" w:rsidR="003C414F" w:rsidRDefault="003C41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BCF57" w14:textId="77777777" w:rsidR="00562380" w:rsidRDefault="00562380">
    <w:pPr>
      <w:pBdr>
        <w:top w:val="nil"/>
        <w:left w:val="nil"/>
        <w:bottom w:val="nil"/>
        <w:right w:val="nil"/>
        <w:between w:val="nil"/>
      </w:pBdr>
    </w:pPr>
  </w:p>
  <w:p w14:paraId="60AE32D7" w14:textId="77777777" w:rsidR="00562380" w:rsidRDefault="00562380">
    <w:pPr>
      <w:pBdr>
        <w:top w:val="nil"/>
        <w:left w:val="nil"/>
        <w:bottom w:val="nil"/>
        <w:right w:val="nil"/>
        <w:between w:val="nil"/>
      </w:pBdr>
    </w:pPr>
  </w:p>
  <w:p w14:paraId="15E15413" w14:textId="77777777" w:rsidR="00562380" w:rsidRDefault="00A65FAB">
    <w:pPr>
      <w:pBdr>
        <w:top w:val="nil"/>
        <w:left w:val="nil"/>
        <w:bottom w:val="nil"/>
        <w:right w:val="nil"/>
        <w:between w:val="nil"/>
      </w:pBdr>
    </w:pPr>
    <w:r>
      <w:t>RR-SRP1 - Apostila - Atividade de Representação Pontuada 1</w:t>
    </w:r>
  </w:p>
  <w:p w14:paraId="00631AF2" w14:textId="77777777" w:rsidR="00562380" w:rsidRDefault="00562380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7853"/>
    <w:multiLevelType w:val="multilevel"/>
    <w:tmpl w:val="9C281330"/>
    <w:lvl w:ilvl="0">
      <w:start w:val="1"/>
      <w:numFmt w:val="bullet"/>
      <w:lvlText w:val="●"/>
      <w:lvlJc w:val="left"/>
      <w:pPr>
        <w:ind w:left="720" w:hanging="360"/>
      </w:pPr>
      <w:rPr>
        <w:color w:val="FF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926494"/>
    <w:multiLevelType w:val="multilevel"/>
    <w:tmpl w:val="AC663D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EB1119"/>
    <w:multiLevelType w:val="multilevel"/>
    <w:tmpl w:val="1FF670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A10E59"/>
    <w:multiLevelType w:val="multilevel"/>
    <w:tmpl w:val="60283CF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2F0992"/>
    <w:multiLevelType w:val="multilevel"/>
    <w:tmpl w:val="8A5A13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05E43AA"/>
    <w:multiLevelType w:val="multilevel"/>
    <w:tmpl w:val="2A3480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F851822"/>
    <w:multiLevelType w:val="multilevel"/>
    <w:tmpl w:val="FD345908"/>
    <w:lvl w:ilvl="0">
      <w:start w:val="1"/>
      <w:numFmt w:val="bullet"/>
      <w:lvlText w:val="●"/>
      <w:lvlJc w:val="left"/>
      <w:pPr>
        <w:ind w:left="720" w:hanging="360"/>
      </w:pPr>
      <w:rPr>
        <w:color w:val="FF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6854A77"/>
    <w:multiLevelType w:val="multilevel"/>
    <w:tmpl w:val="15826B7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B7E7161"/>
    <w:multiLevelType w:val="multilevel"/>
    <w:tmpl w:val="CAB2C70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919361797">
    <w:abstractNumId w:val="8"/>
  </w:num>
  <w:num w:numId="2" w16cid:durableId="401874266">
    <w:abstractNumId w:val="7"/>
  </w:num>
  <w:num w:numId="3" w16cid:durableId="2123917006">
    <w:abstractNumId w:val="1"/>
  </w:num>
  <w:num w:numId="4" w16cid:durableId="4208337">
    <w:abstractNumId w:val="5"/>
  </w:num>
  <w:num w:numId="5" w16cid:durableId="1312515997">
    <w:abstractNumId w:val="0"/>
  </w:num>
  <w:num w:numId="6" w16cid:durableId="61946977">
    <w:abstractNumId w:val="2"/>
  </w:num>
  <w:num w:numId="7" w16cid:durableId="54358925">
    <w:abstractNumId w:val="4"/>
  </w:num>
  <w:num w:numId="8" w16cid:durableId="1445613684">
    <w:abstractNumId w:val="6"/>
  </w:num>
  <w:num w:numId="9" w16cid:durableId="16599182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380"/>
    <w:rsid w:val="000923D9"/>
    <w:rsid w:val="003C414F"/>
    <w:rsid w:val="00562380"/>
    <w:rsid w:val="009B1279"/>
    <w:rsid w:val="00A65FAB"/>
    <w:rsid w:val="00C40812"/>
    <w:rsid w:val="00DB3A34"/>
    <w:rsid w:val="00E77DDB"/>
    <w:rsid w:val="00F11022"/>
    <w:rsid w:val="00FE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2395D"/>
  <w15:docId w15:val="{817D3225-34A3-44E8-919B-0F22D7ADA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1367</Words>
  <Characters>7384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Carolina Aizawa Moreira</cp:lastModifiedBy>
  <cp:revision>4</cp:revision>
  <dcterms:created xsi:type="dcterms:W3CDTF">2022-04-25T17:15:00Z</dcterms:created>
  <dcterms:modified xsi:type="dcterms:W3CDTF">2022-04-26T02:44:00Z</dcterms:modified>
</cp:coreProperties>
</file>