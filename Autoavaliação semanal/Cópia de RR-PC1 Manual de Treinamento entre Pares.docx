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1240" w14:textId="77777777" w:rsidR="00AC6269" w:rsidRDefault="00016DA6">
      <w:pPr>
        <w:pStyle w:val="Ttulo3"/>
        <w:spacing w:before="0" w:after="200" w:line="240" w:lineRule="auto"/>
        <w:jc w:val="center"/>
        <w:rPr>
          <w:b/>
          <w:color w:val="000000"/>
          <w:sz w:val="22"/>
          <w:szCs w:val="22"/>
        </w:rPr>
      </w:pPr>
      <w:bookmarkStart w:id="0" w:name="_heading=h.nfkzl3302nxt" w:colFirst="0" w:colLast="0"/>
      <w:bookmarkEnd w:id="0"/>
      <w:r>
        <w:rPr>
          <w:b/>
          <w:color w:val="000000"/>
          <w:sz w:val="22"/>
          <w:szCs w:val="22"/>
        </w:rPr>
        <w:t xml:space="preserve">RR-PC1 Manual de Treinamento em Grupo </w:t>
      </w:r>
    </w:p>
    <w:p w14:paraId="10BDC944" w14:textId="77777777" w:rsidR="00AC6269" w:rsidRDefault="00AC6269">
      <w:pPr>
        <w:rPr>
          <w:vertAlign w:val="superscript"/>
        </w:rPr>
      </w:pPr>
    </w:p>
    <w:p w14:paraId="5BDEE907" w14:textId="77777777" w:rsidR="00AC6269" w:rsidRDefault="00AC6269">
      <w:pPr>
        <w:rPr>
          <w:vertAlign w:val="superscript"/>
        </w:rPr>
      </w:pPr>
    </w:p>
    <w:tbl>
      <w:tblPr>
        <w:tblStyle w:val="afc"/>
        <w:tblW w:w="991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3827"/>
        <w:gridCol w:w="3119"/>
      </w:tblGrid>
      <w:tr w:rsidR="00AC6269" w14:paraId="50A08084" w14:textId="77777777" w:rsidTr="00431728">
        <w:trPr>
          <w:jc w:val="center"/>
        </w:trPr>
        <w:tc>
          <w:tcPr>
            <w:tcW w:w="2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BA5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382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C437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31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918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  <w:tr w:rsidR="00AC6269" w14:paraId="2034F2EA" w14:textId="77777777" w:rsidTr="00431728">
        <w:trPr>
          <w:jc w:val="center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"/>
              <w:id w:val="1699356207"/>
            </w:sdtPr>
            <w:sdtEndPr/>
            <w:sdtContent>
              <w:p w14:paraId="386F16C7" w14:textId="77777777" w:rsidR="00AC6269" w:rsidRDefault="00016DA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ins w:id="1" w:author="Daniel Gardeli" w:date="2022-03-24T23:29:00Z"/>
                  </w:rPr>
                </w:pPr>
                <w:r>
                  <w:rPr>
                    <w:b/>
                  </w:rPr>
                  <w:t>1) Diga o que você viu</w:t>
                </w:r>
                <w:r>
                  <w:t>.</w:t>
                </w:r>
                <w:sdt>
                  <w:sdtPr>
                    <w:tag w:val="goog_rdk_0"/>
                    <w:id w:val="509408952"/>
                  </w:sdtPr>
                  <w:sdtEndPr/>
                  <w:sdtContent/>
                </w:sdt>
              </w:p>
            </w:sdtContent>
          </w:sdt>
          <w:sdt>
            <w:sdtPr>
              <w:tag w:val="goog_rdk_3"/>
              <w:id w:val="-373772087"/>
            </w:sdtPr>
            <w:sdtEndPr/>
            <w:sdtContent>
              <w:p w14:paraId="18C9AD6E" w14:textId="77777777" w:rsidR="00AC6269" w:rsidRPr="00AC6269" w:rsidRDefault="00016DA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rPrChange w:id="2" w:author="Daniel Gardeli" w:date="2022-03-24T23:29:00Z">
                      <w:rPr>
                        <w:b/>
                      </w:rPr>
                    </w:rPrChange>
                  </w:rPr>
                </w:pPr>
                <w:sdt>
                  <w:sdtPr>
                    <w:tag w:val="goog_rdk_2"/>
                    <w:id w:val="909811414"/>
                  </w:sdtPr>
                  <w:sdtEndPr/>
                  <w:sdtContent/>
                </w:sdt>
              </w:p>
            </w:sdtContent>
          </w:sdt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2656" w14:textId="77777777" w:rsidR="00AC6269" w:rsidRDefault="00016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Explique o que você realmente viu a pessoa que você está treinando fazer.</w:t>
            </w:r>
          </w:p>
          <w:p w14:paraId="3C3E6EC2" w14:textId="77777777" w:rsidR="00AC6269" w:rsidRDefault="00AC62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22BE730" w14:textId="77777777" w:rsidR="00AC6269" w:rsidRDefault="00016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Bom Exemplo:</w:t>
            </w:r>
            <w:r>
              <w:t xml:space="preserve"> Ao receber o feedback de sua tabela de desempenho, eu notei que você abaixou a cabeça, e não quis participar do processo de reflexão. Parecia que você estava desencoraj</w:t>
            </w:r>
            <w:r>
              <w:t>ado e se fechou.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E6B1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Quais frases você pode usar para começar a explicar o que você viu?</w:t>
            </w:r>
          </w:p>
          <w:p w14:paraId="1FAEEE5E" w14:textId="77777777" w:rsidR="00AC6269" w:rsidRDefault="00AC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  <w:p w14:paraId="14FB4C5D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Consulte no cartaz possíveis frases.</w:t>
            </w:r>
          </w:p>
          <w:p w14:paraId="07AD58D1" w14:textId="77777777" w:rsidR="00AC6269" w:rsidRDefault="00AC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AC6269" w14:paraId="18B28CC2" w14:textId="77777777" w:rsidTr="00431728">
        <w:trPr>
          <w:jc w:val="center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BC32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2) Diga seu efeito.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A50E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Explique o que aconteceu devido ao que a pessoa fez.</w:t>
            </w:r>
          </w:p>
          <w:p w14:paraId="3F57CA3A" w14:textId="77777777" w:rsidR="00AC6269" w:rsidRDefault="00AC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5F5D922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Exemplo:</w:t>
            </w:r>
            <w:r>
              <w:t xml:space="preserve"> Pareceu que o efeito foi que você não foi capaz de absorver tanto de nossas sessões no resto da tarde e isso também teve um impacto no tom geral de suas interações com os membros de seu grupo.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B176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Por que explicar o efeito das ações de uma pessoa é uma etapa </w:t>
            </w:r>
            <w:r>
              <w:rPr>
                <w:i/>
              </w:rPr>
              <w:t>crucial no treinamento?</w:t>
            </w:r>
          </w:p>
          <w:p w14:paraId="4D7FD9FA" w14:textId="77777777" w:rsidR="00AC6269" w:rsidRDefault="00AC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  <w:p w14:paraId="3CDA2B0E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Resposta possível:</w:t>
            </w:r>
            <w:r>
              <w:t xml:space="preserve"> Isso permite que a pessoa que recebe o feedback veja e entenda o impacto de suas ações.</w:t>
            </w:r>
          </w:p>
        </w:tc>
      </w:tr>
      <w:tr w:rsidR="00AC6269" w14:paraId="7ED3926C" w14:textId="77777777" w:rsidTr="00431728">
        <w:trPr>
          <w:jc w:val="center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ABB2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3) Pare e ouça.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8E80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Pergunte à pessoa que você está treinando o que ela acha sobre a observação e então ouça o que ela tem a di</w:t>
            </w:r>
            <w:r>
              <w:rPr>
                <w:i/>
              </w:rPr>
              <w:t>zer.</w:t>
            </w:r>
          </w:p>
          <w:p w14:paraId="52709F3D" w14:textId="77777777" w:rsidR="00AC6269" w:rsidRDefault="00AC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599BFBA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Exemplo:</w:t>
            </w:r>
            <w:r>
              <w:t xml:space="preserve"> Quais são suas reações a essa observação?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10DF" w14:textId="77777777" w:rsidR="00AC6269" w:rsidRDefault="00016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Por que, na sua opinião, é importante parar e ouvir durante uma conversa de treinamento?</w:t>
            </w:r>
          </w:p>
          <w:p w14:paraId="2B5D0DBC" w14:textId="77777777" w:rsidR="00AC6269" w:rsidRDefault="00AC62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  <w:p w14:paraId="2BE4AD28" w14:textId="77777777" w:rsidR="00AC6269" w:rsidRDefault="00016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Resposta possível:</w:t>
            </w:r>
            <w:r>
              <w:t xml:space="preserve"> Você deve dar tempo à pessoa que você está treinando para lembrar e processar a situação que você está descrevendo.</w:t>
            </w:r>
          </w:p>
        </w:tc>
      </w:tr>
      <w:tr w:rsidR="00AC6269" w14:paraId="66C28610" w14:textId="77777777" w:rsidTr="00431728">
        <w:trPr>
          <w:jc w:val="center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3099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4) Ofereça sugestões.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1EB1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Dê ideias à pessoa sobre como se aperfeiçoar ou ficar ainda melhor em algo que ela já faz bem.</w:t>
            </w:r>
          </w:p>
          <w:p w14:paraId="06146696" w14:textId="77777777" w:rsidR="00AC6269" w:rsidRDefault="00AC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7B04CC0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Exemplo:</w:t>
            </w:r>
            <w:r>
              <w:t xml:space="preserve"> Da próxima vez, pode ser uma boa ideia dedicar um minuto para escrever como você está se sentindo e etapas concretas de ação que você adotará para melh</w:t>
            </w:r>
            <w:r>
              <w:t xml:space="preserve">orar na próxima semana, para que então </w:t>
            </w:r>
            <w:r>
              <w:lastRenderedPageBreak/>
              <w:t>você possa continuar envolvido e participando ativamente.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4DCC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Que frases você pode usar para começar a oferecer sugestões?</w:t>
            </w:r>
          </w:p>
          <w:p w14:paraId="5F1E6219" w14:textId="77777777" w:rsidR="00AC6269" w:rsidRDefault="00AC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  <w:p w14:paraId="2BA654DD" w14:textId="77777777" w:rsidR="00AC6269" w:rsidRDefault="00016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Respostas possíveis:</w:t>
            </w:r>
            <w:r>
              <w:t xml:space="preserve">   </w:t>
            </w:r>
          </w:p>
          <w:p w14:paraId="27127ED3" w14:textId="77777777" w:rsidR="00AC6269" w:rsidRDefault="00016D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</w:pPr>
            <w:r>
              <w:t>Da próxima vez tente...</w:t>
            </w:r>
          </w:p>
          <w:p w14:paraId="0B9824A5" w14:textId="77777777" w:rsidR="00AC6269" w:rsidRDefault="00016D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</w:pPr>
            <w:r>
              <w:t>Considere...</w:t>
            </w:r>
          </w:p>
        </w:tc>
      </w:tr>
    </w:tbl>
    <w:p w14:paraId="4F9DEF86" w14:textId="77777777" w:rsidR="00AC6269" w:rsidRDefault="00AC6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8FACE1A" w14:textId="77777777" w:rsidR="00AC6269" w:rsidRDefault="00AC6269">
      <w:pPr>
        <w:pStyle w:val="Ttulo2"/>
        <w:keepNext w:val="0"/>
        <w:keepLines w:val="0"/>
        <w:widowControl w:val="0"/>
        <w:spacing w:line="240" w:lineRule="auto"/>
        <w:jc w:val="both"/>
      </w:pPr>
      <w:bookmarkStart w:id="3" w:name="_heading=h.trbmvifshz8k" w:colFirst="0" w:colLast="0"/>
      <w:bookmarkEnd w:id="3"/>
    </w:p>
    <w:sectPr w:rsidR="00AC6269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B174" w14:textId="77777777" w:rsidR="00016DA6" w:rsidRDefault="00016DA6">
      <w:pPr>
        <w:spacing w:line="240" w:lineRule="auto"/>
      </w:pPr>
      <w:r>
        <w:separator/>
      </w:r>
    </w:p>
  </w:endnote>
  <w:endnote w:type="continuationSeparator" w:id="0">
    <w:p w14:paraId="7724F4DB" w14:textId="77777777" w:rsidR="00016DA6" w:rsidRDefault="0001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435B" w14:textId="77777777" w:rsidR="00AC6269" w:rsidRDefault="00016DA6">
    <w:pPr>
      <w:tabs>
        <w:tab w:val="center" w:pos="4320"/>
        <w:tab w:val="right" w:pos="8640"/>
      </w:tabs>
      <w:spacing w:line="240" w:lineRule="auto"/>
      <w:jc w:val="center"/>
    </w:pPr>
    <w:r>
      <w:t>© 2021</w:t>
    </w:r>
    <w:r>
      <w:rPr>
        <w:color w:val="FF0000"/>
      </w:rPr>
      <w:t xml:space="preserve"> </w:t>
    </w:r>
    <w:r>
      <w:t xml:space="preserve">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BB2D578" w14:textId="77777777" w:rsidR="00AC6269" w:rsidRDefault="00016DA6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317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29FD" w14:textId="77777777" w:rsidR="00016DA6" w:rsidRDefault="00016DA6">
      <w:pPr>
        <w:spacing w:line="240" w:lineRule="auto"/>
      </w:pPr>
      <w:r>
        <w:separator/>
      </w:r>
    </w:p>
  </w:footnote>
  <w:footnote w:type="continuationSeparator" w:id="0">
    <w:p w14:paraId="27C42D64" w14:textId="77777777" w:rsidR="00016DA6" w:rsidRDefault="00016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B8E"/>
    <w:multiLevelType w:val="multilevel"/>
    <w:tmpl w:val="79BEE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69"/>
    <w:rsid w:val="00016DA6"/>
    <w:rsid w:val="00431728"/>
    <w:rsid w:val="006E1786"/>
    <w:rsid w:val="00A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4208"/>
  <w15:docId w15:val="{50088C4B-EE83-4D2C-A51F-794C823C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xvlSJmtMcfowb99ADIyYiSwdw==">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Aizawa</cp:lastModifiedBy>
  <cp:revision>2</cp:revision>
  <dcterms:created xsi:type="dcterms:W3CDTF">2022-03-25T11:32:00Z</dcterms:created>
  <dcterms:modified xsi:type="dcterms:W3CDTF">2022-03-25T15:20:00Z</dcterms:modified>
</cp:coreProperties>
</file>